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AE674" w14:textId="4EB65DCB" w:rsidR="00FB0C50" w:rsidRPr="00022259" w:rsidRDefault="00050FC9" w:rsidP="00FB0C50">
      <w:pPr>
        <w:spacing w:line="480" w:lineRule="auto"/>
        <w:jc w:val="center"/>
        <w:rPr>
          <w:b/>
        </w:rPr>
      </w:pPr>
      <w:r>
        <w:t>GWAS r</w:t>
      </w:r>
      <w:r w:rsidR="00FB0C50">
        <w:t>eplication rates</w:t>
      </w:r>
      <w:r>
        <w:t xml:space="preserve"> </w:t>
      </w:r>
      <w:r w:rsidR="00FB0C50">
        <w:t xml:space="preserve">are lower than expected </w:t>
      </w:r>
      <w:r>
        <w:t>due to over-optimistic assessments of effect sizes</w:t>
      </w:r>
    </w:p>
    <w:p w14:paraId="7857B320" w14:textId="77777777" w:rsidR="00FB0C50" w:rsidRDefault="00FB0C50" w:rsidP="00FB0C50">
      <w:pPr>
        <w:spacing w:line="480" w:lineRule="auto"/>
        <w:jc w:val="both"/>
      </w:pPr>
      <w:r>
        <w:br w:type="page"/>
      </w:r>
    </w:p>
    <w:p w14:paraId="577FBB4C" w14:textId="77777777" w:rsidR="00FB0C50" w:rsidRPr="00FB0C50" w:rsidRDefault="00FB0C50" w:rsidP="00FB0C50">
      <w:pPr>
        <w:spacing w:line="480" w:lineRule="auto"/>
        <w:jc w:val="both"/>
        <w:rPr>
          <w:b/>
        </w:rPr>
      </w:pPr>
      <w:r w:rsidRPr="00FB0C50">
        <w:rPr>
          <w:b/>
        </w:rPr>
        <w:lastRenderedPageBreak/>
        <w:t>Introduction</w:t>
      </w:r>
    </w:p>
    <w:p w14:paraId="5A41495F" w14:textId="4CD4798E" w:rsidR="00FB0C50" w:rsidRDefault="00FB0C50" w:rsidP="00FB0C50">
      <w:pPr>
        <w:spacing w:line="480" w:lineRule="auto"/>
        <w:jc w:val="both"/>
      </w:pPr>
      <w:r>
        <w:t>Despite increasing concerns about the rate and predictors of reproducibility in many areas of scientific research</w:t>
      </w:r>
      <w:r w:rsidR="00050FC9">
        <w:fldChar w:fldCharType="begin">
          <w:fldData xml:space="preserve">PEVuZE5vdGU+PENpdGU+PEF1dGhvcj5CdXR0b248L0F1dGhvcj48WWVhcj4yMDEzPC9ZZWFyPjxS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</w:fldData>
        </w:fldChar>
      </w:r>
      <w:r w:rsidR="00050FC9">
        <w:instrText xml:space="preserve"> ADDIN EN.CITE </w:instrText>
      </w:r>
      <w:r w:rsidR="00050FC9">
        <w:fldChar w:fldCharType="begin">
          <w:fldData xml:space="preserve">PEVuZE5vdGU+PENpdGU+PEF1dGhvcj5CdXR0b248L0F1dGhvcj48WWVhcj4yMDEzPC9ZZWFyPjxS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</w:fldData>
        </w:fldChar>
      </w:r>
      <w:r w:rsidR="00050FC9">
        <w:instrText xml:space="preserve"> ADDIN EN.CITE.DATA </w:instrText>
      </w:r>
      <w:r w:rsidR="00050FC9">
        <w:fldChar w:fldCharType="end"/>
      </w:r>
      <w:r w:rsidR="00050FC9">
        <w:fldChar w:fldCharType="separate"/>
      </w:r>
      <w:r w:rsidR="00050FC9" w:rsidRPr="00050FC9">
        <w:rPr>
          <w:noProof/>
          <w:vertAlign w:val="superscript"/>
        </w:rPr>
        <w:t>1,2</w:t>
      </w:r>
      <w:r w:rsidR="00050FC9">
        <w:fldChar w:fldCharType="end"/>
      </w:r>
      <w:r>
        <w:t xml:space="preserve">, replication is not routinely carried out in mouse and rat genetic studies of complex traits. It is widely accepted in genome-wide association studies (GWAS) of human complex traits that replication in two or more independent cohorts is best practice in order to robustly establish an association between a phenotype and a genetic variant </w:t>
      </w:r>
      <w:r w:rsidR="00050FC9">
        <w:fldChar w:fldCharType="begin">
          <w:fldData xml:space="preserve">PEVuZE5vdGU+PENpdGU+PEF1dGhvcj5TdHVkaWVzPC9BdXRob3I+PFllYXI+MjAwNzwvWWVhcj48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</w:fldData>
        </w:fldChar>
      </w:r>
      <w:r w:rsidR="00050FC9">
        <w:instrText xml:space="preserve"> ADDIN EN.CITE </w:instrText>
      </w:r>
      <w:r w:rsidR="00050FC9">
        <w:fldChar w:fldCharType="begin">
          <w:fldData xml:space="preserve">PEVuZE5vdGU+PENpdGU+PEF1dGhvcj5TdHVkaWVzPC9BdXRob3I+PFllYXI+MjAwNzwvWWVhcj48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</w:fldData>
        </w:fldChar>
      </w:r>
      <w:r w:rsidR="00050FC9">
        <w:instrText xml:space="preserve"> ADDIN EN.CITE.DATA </w:instrText>
      </w:r>
      <w:r w:rsidR="00050FC9">
        <w:fldChar w:fldCharType="end"/>
      </w:r>
      <w:r w:rsidR="00050FC9">
        <w:fldChar w:fldCharType="separate"/>
      </w:r>
      <w:r w:rsidR="00050FC9" w:rsidRPr="00050FC9">
        <w:rPr>
          <w:noProof/>
          <w:vertAlign w:val="superscript"/>
        </w:rPr>
        <w:t>3</w:t>
      </w:r>
      <w:r w:rsidR="00050FC9">
        <w:fldChar w:fldCharType="end"/>
      </w:r>
      <w:r>
        <w:t xml:space="preserve">. The mouse genetics community has not adopted this practice, even though rodents appear to share the same highly polygenic genetic architecture observed for complex traits in humans.  </w:t>
      </w:r>
    </w:p>
    <w:p w14:paraId="15A89788" w14:textId="518711C9" w:rsidR="00FB0C50" w:rsidRDefault="00FB0C50" w:rsidP="00FB0C50">
      <w:pPr>
        <w:spacing w:line="480" w:lineRule="auto"/>
        <w:jc w:val="both"/>
      </w:pPr>
      <w:r>
        <w:tab/>
        <w:t xml:space="preserve">The extent to which genetic findings replicate is expected to relate to the allele frequency, effect size and the sample size: more common alleles, larger effect sizes and larger samples all increase the chances of replication. Power calculations use these parameters to provide estimates of the chances of replicating a finding; however, because discovery samples will over-estimate effect sizes (“Winner’s curse”), power to replicate will be systematically overestimated. The extent to which empirical findings from replication studies are consistent with expectations is not often investigated, despite indications that replication rates are lower than might be expected. In a study of twenty-two single gene mutations evidence of between center heterogeneity was observed in 38% of genotype-phenotype comparisons </w:t>
      </w:r>
      <w:r w:rsidR="00050FC9">
        <w:fldChar w:fldCharType="begin">
          <w:fldData xml:space="preserve">PEVuZE5vdGU+PENpdGU+PEF1dGhvcj5kZSBBbmdlbGlzPC9BdXRob3I+PFllYXI+MjAxNTwvWWVh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</w:fldData>
        </w:fldChar>
      </w:r>
      <w:r w:rsidR="00050FC9">
        <w:instrText xml:space="preserve"> ADDIN EN.CITE </w:instrText>
      </w:r>
      <w:r w:rsidR="00050FC9">
        <w:fldChar w:fldCharType="begin">
          <w:fldData xml:space="preserve">PEVuZE5vdGU+PENpdGU+PEF1dGhvcj5kZSBBbmdlbGlzPC9BdXRob3I+PFllYXI+MjAxNTwvWWVh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</w:fldData>
        </w:fldChar>
      </w:r>
      <w:r w:rsidR="00050FC9">
        <w:instrText xml:space="preserve"> ADDIN EN.CITE.DATA </w:instrText>
      </w:r>
      <w:r w:rsidR="00050FC9">
        <w:fldChar w:fldCharType="end"/>
      </w:r>
      <w:r w:rsidR="00050FC9">
        <w:fldChar w:fldCharType="separate"/>
      </w:r>
      <w:r w:rsidR="00050FC9" w:rsidRPr="00050FC9">
        <w:rPr>
          <w:noProof/>
          <w:vertAlign w:val="superscript"/>
        </w:rPr>
        <w:t>4</w:t>
      </w:r>
      <w:r w:rsidR="00050FC9">
        <w:fldChar w:fldCharType="end"/>
      </w:r>
      <w:r>
        <w:t xml:space="preserve">. The causes of this heterogeneity were not identified, but may include gene by environmental interactions, which have been proposed to account for differences in the behaviour of inbred strains tested in different laboratories </w:t>
      </w:r>
      <w:r w:rsidR="00050FC9">
        <w:fldChar w:fldCharType="begin"/>
      </w:r>
      <w:r w:rsidR="00050FC9">
        <w:instrText xml:space="preserve"> ADDIN EN.CITE &lt;EndNote&gt;&lt;Cite&gt;&lt;Author&gt;Crabbe&lt;/Author&gt;&lt;Year&gt;1999&lt;/Year&gt;&lt;RecNum&gt;5119&lt;/RecNum&gt;&lt;DisplayText&gt;&lt;style face="superscript"&gt;5&lt;/style&gt;&lt;/DisplayText&gt;&lt;record&gt;&lt;rec-number&gt;5119&lt;/rec-number&gt;&lt;foreign-keys&gt;&lt;key app="EN" db-id="2pwrv99vi0zsepetapv5traue2z5peepp5z9" timestamp="0"&gt;5119&lt;/key&gt;&lt;/foreign-keys&gt;&lt;ref-type name="Journal Article"&gt;17&lt;/ref-type&gt;&lt;contributors&gt;&lt;authors&gt;&lt;author&gt;Crabbe, J. C.&lt;/author&gt;&lt;author&gt;Wahlsten, D.&lt;/author&gt;&lt;author&gt;Dudek, B. C.&lt;/author&gt;&lt;/authors&gt;&lt;/contributors&gt;&lt;titles&gt;&lt;title&gt;Genetics of mouse behavior: interactions with laboratory environment&lt;/title&gt;&lt;secondary-title&gt;Science&lt;/secondary-title&gt;&lt;/titles&gt;&lt;periodical&gt;&lt;full-title&gt;Science&lt;/full-title&gt;&lt;/periodical&gt;&lt;pages&gt;1670-2&lt;/pages&gt;&lt;volume&gt;284&lt;/volume&gt;&lt;number&gt;5420&lt;/number&gt;&lt;keywords&gt;&lt;keyword&gt;Animal&lt;/keyword&gt;&lt;keyword&gt;Animals, Laboratory/genetics&lt;/keyword&gt;&lt;keyword&gt;Anxiety&lt;/keyword&gt;&lt;keyword&gt;*Behavior, Animal&lt;/keyword&gt;&lt;keyword&gt;Comparative Study&lt;/keyword&gt;&lt;keyword&gt;Confounding Factors (Epidemiology)&lt;/keyword&gt;&lt;keyword&gt;Drinking Behavior&lt;/keyword&gt;&lt;keyword&gt;*Environment&lt;/keyword&gt;&lt;keyword&gt;Female&lt;/keyword&gt;&lt;keyword&gt;Genetics, Behavioral/*methods&lt;/keyword&gt;&lt;keyword&gt;Genotype&lt;/keyword&gt;&lt;keyword&gt;Male&lt;/keyword&gt;&lt;keyword&gt;Mice&lt;/keyword&gt;&lt;keyword&gt;Mice, Inbred Strains/genetics&lt;/keyword&gt;&lt;keyword&gt;Mice, Mutant Strains/genetics&lt;/keyword&gt;&lt;keyword&gt;Motor Activity&lt;/keyword&gt;&lt;keyword&gt;Psychological Tests&lt;/keyword&gt;&lt;keyword&gt;Reproducibility of Results&lt;/keyword&gt;&lt;keyword&gt;Support, Non-U.S. Gov&amp;apos;t&lt;/keyword&gt;&lt;keyword&gt;Support, U.S. Gov&amp;apos;t, Non-P.H.S.&lt;/keyword&gt;&lt;keyword&gt;Support, U.S. Gov&amp;apos;t, P.H.S.&lt;/keyword&gt;&lt;/keywords&gt;&lt;dates&gt;&lt;year&gt;1999&lt;/year&gt;&lt;/dates&gt;&lt;label&gt;99286305&lt;/label&gt;&lt;urls&gt;&lt;related-urls&gt;&lt;url&gt;http://www.ncbi.nlm.nih.gov/cgi-bin/Entrez/referer?http://www.sciencemag.org/cgi/content/full/284/5420/1670&lt;/url&gt;&lt;/related-urls&gt;&lt;/urls&gt;&lt;/record&gt;&lt;/Cite&gt;&lt;/EndNote&gt;</w:instrText>
      </w:r>
      <w:r w:rsidR="00050FC9">
        <w:fldChar w:fldCharType="separate"/>
      </w:r>
      <w:r w:rsidR="00050FC9" w:rsidRPr="00050FC9">
        <w:rPr>
          <w:noProof/>
          <w:vertAlign w:val="superscript"/>
        </w:rPr>
        <w:t>5</w:t>
      </w:r>
      <w:r w:rsidR="00050FC9">
        <w:fldChar w:fldCharType="end"/>
      </w:r>
      <w:r>
        <w:t xml:space="preserve">. In other instances, the lack of replication has </w:t>
      </w:r>
      <w:r>
        <w:lastRenderedPageBreak/>
        <w:t xml:space="preserve">been interpreted as arising for purely genetic reasons: an analysis of the lack of overlap in variants identified from mapping complex traits in two cohorts taken from the same population of Drosophila was attributed to epistasis </w:t>
      </w:r>
      <w:r w:rsidR="00050FC9">
        <w:fldChar w:fldCharType="begin">
          <w:fldData xml:space="preserve">PEVuZE5vdGU+PENpdGU+PEF1dGhvcj5IdWFuZzwvQXV0aG9yPjxZZWFyPjIwMTI8L1llYXI+PFJl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</w:fldData>
        </w:fldChar>
      </w:r>
      <w:r w:rsidR="00050FC9">
        <w:instrText xml:space="preserve"> ADDIN EN.CITE </w:instrText>
      </w:r>
      <w:r w:rsidR="00050FC9">
        <w:fldChar w:fldCharType="begin">
          <w:fldData xml:space="preserve">PEVuZE5vdGU+PENpdGU+PEF1dGhvcj5IdWFuZzwvQXV0aG9yPjxZZWFyPjIwMTI8L1llYXI+PFJl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</w:fldData>
        </w:fldChar>
      </w:r>
      <w:r w:rsidR="00050FC9">
        <w:instrText xml:space="preserve"> ADDIN EN.CITE.DATA </w:instrText>
      </w:r>
      <w:r w:rsidR="00050FC9">
        <w:fldChar w:fldCharType="end"/>
      </w:r>
      <w:r w:rsidR="00050FC9">
        <w:fldChar w:fldCharType="separate"/>
      </w:r>
      <w:r w:rsidR="00050FC9" w:rsidRPr="00050FC9">
        <w:rPr>
          <w:noProof/>
          <w:vertAlign w:val="superscript"/>
        </w:rPr>
        <w:t>6</w:t>
      </w:r>
      <w:r w:rsidR="00050FC9">
        <w:fldChar w:fldCharType="end"/>
      </w:r>
      <w:r>
        <w:t xml:space="preserve">. </w:t>
      </w:r>
    </w:p>
    <w:p w14:paraId="0406E01E" w14:textId="68589363" w:rsidR="00FB0C50" w:rsidRDefault="00BB0D80" w:rsidP="00FB0C50">
      <w:pPr>
        <w:spacing w:line="480" w:lineRule="auto"/>
        <w:jc w:val="both"/>
      </w:pPr>
      <w:ins w:id="0" w:author="Jonathan Flint" w:date="2015-11-08T15:42:00Z">
        <w:r>
          <w:tab/>
        </w:r>
      </w:ins>
      <w:r w:rsidR="00FB0C50">
        <w:t xml:space="preserve">In this paper we investigated the replication of loci contributing to complex traits in two experiments that obtained </w:t>
      </w:r>
      <w:ins w:id="1" w:author="Richard Mott" w:date="2015-11-02T17:28:00Z">
        <w:r w:rsidR="00677D72">
          <w:t xml:space="preserve">outbred mice from the </w:t>
        </w:r>
      </w:ins>
      <w:r w:rsidR="00FB0C50">
        <w:t xml:space="preserve">same commercial provider </w:t>
      </w:r>
      <w:ins w:id="2" w:author="Jonathan Flint" w:date="2015-11-08T17:51:00Z">
        <w:r w:rsidR="00923AB3">
          <w:t xml:space="preserve">(Charles River) </w:t>
        </w:r>
        <w:r w:rsidR="00923AB3">
          <w:fldChar w:fldCharType="begin">
            <w:fldData xml:space="preserve">PEVuZE5vdGU+PENpdGU+PEF1dGhvcj5ZYWxjaW48L0F1dGhvcj48WWVhcj4yMDEwPC9ZZWFyPjxS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</w:fldData>
          </w:fldChar>
        </w:r>
        <w:r w:rsidR="00923AB3">
          <w:instrText xml:space="preserve"> ADDIN EN.CITE </w:instrText>
        </w:r>
        <w:r w:rsidR="00923AB3">
          <w:fldChar w:fldCharType="begin">
            <w:fldData xml:space="preserve">PEVuZE5vdGU+PENpdGU+PEF1dGhvcj5ZYWxjaW48L0F1dGhvcj48WWVhcj4yMDEwPC9ZZWFyPjxS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</w:fldData>
          </w:fldChar>
        </w:r>
        <w:r w:rsidR="00923AB3">
          <w:instrText xml:space="preserve"> ADDIN EN.CITE.DATA </w:instrText>
        </w:r>
        <w:r w:rsidR="00923AB3">
          <w:fldChar w:fldCharType="end"/>
        </w:r>
        <w:r w:rsidR="00923AB3">
          <w:fldChar w:fldCharType="separate"/>
        </w:r>
        <w:r w:rsidR="00923AB3" w:rsidRPr="00050FC9">
          <w:rPr>
            <w:noProof/>
            <w:vertAlign w:val="superscript"/>
          </w:rPr>
          <w:t>9</w:t>
        </w:r>
        <w:r w:rsidR="00923AB3">
          <w:fldChar w:fldCharType="end"/>
        </w:r>
        <w:r w:rsidR="00923AB3">
          <w:t xml:space="preserve"> over the same period of time. </w:t>
        </w:r>
      </w:ins>
      <w:r w:rsidR="00FB0C50">
        <w:t>One experiment was carried out at the University of Oxford (OX), the other at the University of Chicago (UC).  By chance, 2</w:t>
      </w:r>
      <w:ins w:id="3" w:author="nicod" w:date="2015-11-10T19:19:00Z">
        <w:r w:rsidR="0053432B">
          <w:t>0</w:t>
        </w:r>
      </w:ins>
      <w:r w:rsidR="00FB0C50">
        <w:t xml:space="preserve"> similar or identical behavioral and physiological phenotypes were assayed in both studies. Thus, it was possible to investigate the degree of replication </w:t>
      </w:r>
      <w:ins w:id="4" w:author="Jonathan Flint" w:date="2015-11-01T17:40:00Z">
        <w:r w:rsidR="00A04628">
          <w:t xml:space="preserve">within and </w:t>
        </w:r>
      </w:ins>
      <w:r w:rsidR="00FB0C50">
        <w:t xml:space="preserve">between the two studies.  Our results thus provide a broad test of the reproducibility of genome-wide genetic associations in </w:t>
      </w:r>
      <w:ins w:id="5" w:author="Abraham Palmer" w:date="2015-10-18T22:32:00Z">
        <w:r w:rsidR="00905AAB">
          <w:t>model org</w:t>
        </w:r>
      </w:ins>
      <w:ins w:id="6" w:author="Jonathan Flint" w:date="2015-11-01T17:41:00Z">
        <w:r w:rsidR="00A04628">
          <w:t>anis</w:t>
        </w:r>
      </w:ins>
      <w:ins w:id="7" w:author="Abraham Palmer" w:date="2015-10-18T22:32:00Z">
        <w:r w:rsidR="00905AAB">
          <w:t>ms</w:t>
        </w:r>
      </w:ins>
      <w:r w:rsidR="00FB0C50">
        <w:t>.</w:t>
      </w:r>
    </w:p>
    <w:p w14:paraId="58D7ED72" w14:textId="6829EB46" w:rsidR="00FB0C50" w:rsidRPr="00524B23" w:rsidRDefault="00FB0C50" w:rsidP="00FB0C50">
      <w:pPr>
        <w:spacing w:line="480" w:lineRule="auto"/>
        <w:jc w:val="both"/>
        <w:rPr>
          <w:b/>
        </w:rPr>
      </w:pPr>
      <w:r w:rsidRPr="00524B23">
        <w:rPr>
          <w:b/>
        </w:rPr>
        <w:t>Results</w:t>
      </w:r>
    </w:p>
    <w:p w14:paraId="52CDA6B7" w14:textId="0B055F69" w:rsidR="00907752" w:rsidRDefault="00907752" w:rsidP="00524B23">
      <w:pPr>
        <w:spacing w:line="480" w:lineRule="auto"/>
        <w:jc w:val="both"/>
        <w:rPr>
          <w:lang w:val="en-GB"/>
        </w:rPr>
      </w:pPr>
      <w:r w:rsidRPr="00022259">
        <w:t xml:space="preserve">We </w:t>
      </w:r>
      <w:r>
        <w:t>identified</w:t>
      </w:r>
      <w:r w:rsidRPr="00022259">
        <w:t xml:space="preserve"> 2</w:t>
      </w:r>
      <w:ins w:id="8" w:author="nicod" w:date="2015-11-10T19:20:00Z">
        <w:r w:rsidR="007E2CBA">
          <w:t>0</w:t>
        </w:r>
      </w:ins>
      <w:r w:rsidRPr="00022259">
        <w:t xml:space="preserve"> phenotypes measured in both studies: muscle weight (5), bone </w:t>
      </w:r>
      <w:ins w:id="9" w:author="Jonathan Flint" w:date="2015-11-01T20:32:00Z">
        <w:r w:rsidR="00AD04E0">
          <w:t>mineral</w:t>
        </w:r>
        <w:r w:rsidR="00AD04E0" w:rsidRPr="00022259">
          <w:t xml:space="preserve"> </w:t>
        </w:r>
      </w:ins>
      <w:r w:rsidRPr="00022259">
        <w:t xml:space="preserve">and morphology (2), other morphometric traits (3), fasting blood </w:t>
      </w:r>
      <w:r>
        <w:t>glucose (1), and behavior (</w:t>
      </w:r>
      <w:ins w:id="10" w:author="nicod" w:date="2015-11-10T19:20:00Z">
        <w:r w:rsidR="007E2CBA">
          <w:t>9</w:t>
        </w:r>
      </w:ins>
      <w:r>
        <w:t>) (Supplemental).</w:t>
      </w:r>
      <w:r w:rsidRPr="00022259">
        <w:t xml:space="preserve"> </w:t>
      </w:r>
      <w:r>
        <w:t xml:space="preserve">The </w:t>
      </w:r>
      <w:r w:rsidRPr="00022259">
        <w:t xml:space="preserve">OX </w:t>
      </w:r>
      <w:r>
        <w:t xml:space="preserve">cohort sample size was </w:t>
      </w:r>
      <w:commentRangeStart w:id="11"/>
      <w:r>
        <w:t>1,831 (</w:t>
      </w:r>
      <w:r w:rsidRPr="00022259">
        <w:t xml:space="preserve"> </w:t>
      </w:r>
      <w:r>
        <w:t>X male and Y female)</w:t>
      </w:r>
      <w:r w:rsidRPr="00022259">
        <w:t xml:space="preserve">, whereas </w:t>
      </w:r>
      <w:r>
        <w:t xml:space="preserve">the </w:t>
      </w:r>
      <w:r w:rsidRPr="00022259">
        <w:t xml:space="preserve">UC </w:t>
      </w:r>
      <w:r>
        <w:t xml:space="preserve">cohort consisted of 1,030 </w:t>
      </w:r>
      <w:commentRangeEnd w:id="11"/>
      <w:r w:rsidR="008E02A1">
        <w:rPr>
          <w:rStyle w:val="CommentReference"/>
        </w:rPr>
        <w:commentReference w:id="11"/>
      </w:r>
      <w:r w:rsidRPr="00022259">
        <w:t xml:space="preserve">male mice. The two studies used very different genotyping strategies. </w:t>
      </w:r>
      <w:r>
        <w:t>UC</w:t>
      </w:r>
      <w:r w:rsidRPr="00022259">
        <w:t xml:space="preserve"> employed</w:t>
      </w:r>
      <w:r w:rsidRPr="00022259">
        <w:rPr>
          <w:lang w:val="en-GB"/>
        </w:rPr>
        <w:t xml:space="preserve"> genotyping-by-sequencing, in which a portion of the genome was sequenced to high coverage (average </w:t>
      </w:r>
      <w:r w:rsidRPr="00022259">
        <w:rPr>
          <w:highlight w:val="yellow"/>
          <w:lang w:val="en-GB"/>
        </w:rPr>
        <w:t>X.X</w:t>
      </w:r>
      <w:r w:rsidRPr="00022259">
        <w:rPr>
          <w:lang w:val="en-GB"/>
        </w:rPr>
        <w:t xml:space="preserve"> coverage over Y.Y% of the genome). In contrast, OX used ultra low-coverage sequencing</w:t>
      </w:r>
      <w:ins w:id="12" w:author="Robert Davies" w:date="2015-10-19T14:58:00Z">
        <w:r w:rsidR="0080689F">
          <w:rPr>
            <w:lang w:val="en-GB"/>
          </w:rPr>
          <w:t xml:space="preserve"> across the entire genome</w:t>
        </w:r>
      </w:ins>
      <w:r w:rsidRPr="00022259">
        <w:rPr>
          <w:lang w:val="en-GB"/>
        </w:rPr>
        <w:t>, yielding 0.15x coverage</w:t>
      </w:r>
      <w:ins w:id="13" w:author="Abraham Palmer" w:date="2015-10-18T22:32:00Z">
        <w:r w:rsidR="00905AAB">
          <w:rPr>
            <w:lang w:val="en-GB"/>
          </w:rPr>
          <w:t>.</w:t>
        </w:r>
      </w:ins>
      <w:r w:rsidRPr="00022259">
        <w:rPr>
          <w:lang w:val="en-GB"/>
        </w:rPr>
        <w:t xml:space="preserve"> </w:t>
      </w:r>
      <w:r>
        <w:rPr>
          <w:lang w:val="en-GB"/>
        </w:rPr>
        <w:t>W</w:t>
      </w:r>
      <w:r w:rsidRPr="00022259">
        <w:rPr>
          <w:lang w:val="en-GB"/>
        </w:rPr>
        <w:t xml:space="preserve">e </w:t>
      </w:r>
      <w:r>
        <w:rPr>
          <w:lang w:val="en-GB"/>
        </w:rPr>
        <w:t xml:space="preserve">obtained a common set of </w:t>
      </w:r>
      <w:r w:rsidRPr="00022259">
        <w:t xml:space="preserve">1,523,299 </w:t>
      </w:r>
      <w:r>
        <w:rPr>
          <w:lang w:val="en-GB"/>
        </w:rPr>
        <w:t xml:space="preserve">SNPs for </w:t>
      </w:r>
      <w:r w:rsidRPr="00022259">
        <w:rPr>
          <w:lang w:val="en-GB"/>
        </w:rPr>
        <w:t>map</w:t>
      </w:r>
      <w:r>
        <w:rPr>
          <w:lang w:val="en-GB"/>
        </w:rPr>
        <w:t>ping</w:t>
      </w:r>
      <w:ins w:id="14" w:author="Abraham Palmer" w:date="2015-10-18T22:33:00Z">
        <w:r w:rsidR="00905AAB">
          <w:rPr>
            <w:lang w:val="en-GB"/>
          </w:rPr>
          <w:t xml:space="preserve"> using a common method to convert sequence data to gentoypes</w:t>
        </w:r>
      </w:ins>
      <w:ins w:id="15" w:author="Jonathan Flint" w:date="2015-11-08T16:39:00Z">
        <w:r w:rsidR="002F1F06">
          <w:rPr>
            <w:lang w:val="en-GB"/>
          </w:rPr>
          <w:t xml:space="preserve"> (Supp Figure shows quality metrics)</w:t>
        </w:r>
      </w:ins>
      <w:r w:rsidRPr="00022259">
        <w:rPr>
          <w:lang w:val="en-GB"/>
        </w:rPr>
        <w:t xml:space="preserve">. </w:t>
      </w:r>
      <w:ins w:id="16" w:author="Abraham Palmer" w:date="2015-11-09T06:43:00Z">
        <w:r w:rsidR="00721BD9">
          <w:rPr>
            <w:lang w:val="en-GB"/>
          </w:rPr>
          <w:t xml:space="preserve"> </w:t>
        </w:r>
      </w:ins>
    </w:p>
    <w:p w14:paraId="291B38F9" w14:textId="44F613B8" w:rsidR="000F75F9" w:rsidRDefault="000F75F9" w:rsidP="00524B23">
      <w:pPr>
        <w:spacing w:line="480" w:lineRule="auto"/>
        <w:jc w:val="both"/>
        <w:rPr>
          <w:lang w:val="en-GB"/>
        </w:rPr>
      </w:pPr>
      <w:r>
        <w:rPr>
          <w:lang w:val="en-GB"/>
        </w:rPr>
        <w:lastRenderedPageBreak/>
        <w:t>In this paper we report results from two experiments, one that explored the replication between two studies, and one that combined both studies to increase confidence in loci found in a single study and to identify new loci that, due to low power, were invisible to either component study.</w:t>
      </w:r>
    </w:p>
    <w:p w14:paraId="44B89764" w14:textId="77777777" w:rsidR="00F5106F" w:rsidRDefault="00F5106F" w:rsidP="00524B23">
      <w:pPr>
        <w:spacing w:line="480" w:lineRule="auto"/>
        <w:jc w:val="both"/>
        <w:rPr>
          <w:lang w:val="en-GB"/>
        </w:rPr>
      </w:pPr>
    </w:p>
    <w:p w14:paraId="2E2462FB" w14:textId="301F8831" w:rsidR="000F75F9" w:rsidRPr="00F5106F" w:rsidRDefault="00F5106F" w:rsidP="00524B23">
      <w:pPr>
        <w:spacing w:line="480" w:lineRule="auto"/>
        <w:jc w:val="both"/>
        <w:rPr>
          <w:i/>
          <w:lang w:val="en-GB"/>
        </w:rPr>
      </w:pPr>
      <w:r w:rsidRPr="00F5106F">
        <w:rPr>
          <w:i/>
          <w:lang w:val="en-GB"/>
        </w:rPr>
        <w:t xml:space="preserve">Replication </w:t>
      </w:r>
    </w:p>
    <w:p w14:paraId="11BB6247" w14:textId="0AB21141" w:rsidR="00E6570A" w:rsidRDefault="00FB0C50" w:rsidP="00F5106F">
      <w:pPr>
        <w:spacing w:line="480" w:lineRule="auto"/>
        <w:jc w:val="both"/>
      </w:pPr>
      <w:r>
        <w:t>To determine the extent to which QTLs identified in one data set could be found in the second, we first mapped each trait in the two data sets</w:t>
      </w:r>
      <w:ins w:id="17" w:author="Jonathan Flint" w:date="2015-11-08T16:40:00Z">
        <w:r w:rsidR="002F1F06">
          <w:t xml:space="preserve"> </w:t>
        </w:r>
        <w:commentRangeStart w:id="18"/>
        <w:r w:rsidR="002F1F06">
          <w:t>to the autosomes</w:t>
        </w:r>
      </w:ins>
      <w:commentRangeEnd w:id="18"/>
      <w:r w:rsidR="00721BD9">
        <w:rPr>
          <w:rStyle w:val="CommentReference"/>
        </w:rPr>
        <w:commentReference w:id="18"/>
      </w:r>
      <w:r>
        <w:t>, and estimated the false discovery rate by permutation.  At an FDR t</w:t>
      </w:r>
      <w:r w:rsidR="00457663">
        <w:t>hreshold of 5%, we identified 87</w:t>
      </w:r>
      <w:r>
        <w:t xml:space="preserve"> QTLs in the </w:t>
      </w:r>
      <w:r w:rsidR="00457663">
        <w:t>OX data set and 26</w:t>
      </w:r>
      <w:r>
        <w:t xml:space="preserve"> in the UC data set  (Table 1), consistent with the larger number </w:t>
      </w:r>
      <w:ins w:id="19" w:author="Abraham Palmer" w:date="2015-11-09T06:44:00Z">
        <w:r w:rsidR="00721BD9">
          <w:t>sample size in OX</w:t>
        </w:r>
      </w:ins>
      <w:r>
        <w:t xml:space="preserve">.  </w:t>
      </w:r>
      <w:r w:rsidR="000F7BA7">
        <w:t>To control for differences due to the laboratory or to the genotyping</w:t>
      </w:r>
      <w:r w:rsidR="000A2084">
        <w:t xml:space="preserve"> </w:t>
      </w:r>
      <w:r w:rsidR="000F7BA7">
        <w:t>method we also split the OX sample, treating one half (OX1; 871 mice) as discovery and one half (OX2; 873 mice) as replication. We identified 25 loci at a 5% FDR in the discovery set OX1 (Table 1)</w:t>
      </w:r>
      <w:r w:rsidR="00E6570A">
        <w:t>.  Supp</w:t>
      </w:r>
      <w:r w:rsidR="0034344F">
        <w:t>lemental</w:t>
      </w:r>
      <w:r w:rsidR="00E6570A">
        <w:t xml:space="preserve"> Fig X shows quantile-quantile plots demonstrating that the distribution of P-values </w:t>
      </w:r>
      <w:r w:rsidR="0034344F">
        <w:t>shows no sign of inflation; in addition, we confirmed that the distribution of permuted P-values (where no truly significant effects occur) are uniformly distributed.</w:t>
      </w:r>
    </w:p>
    <w:p w14:paraId="038834FB" w14:textId="2C8E4D10" w:rsidR="000339EB" w:rsidRPr="00270794" w:rsidRDefault="00FB0C50" w:rsidP="000F7BA7">
      <w:pPr>
        <w:spacing w:line="480" w:lineRule="auto"/>
        <w:ind w:firstLine="720"/>
        <w:jc w:val="both"/>
        <w:rPr>
          <w:lang w:val="en-GB"/>
        </w:rPr>
      </w:pPr>
      <w:r>
        <w:t>We</w:t>
      </w:r>
      <w:r w:rsidR="000A2084">
        <w:t xml:space="preserve"> used three </w:t>
      </w:r>
      <w:r w:rsidR="000F7BA7">
        <w:t xml:space="preserve">measures of replication: (i) a </w:t>
      </w:r>
      <w:r w:rsidR="000F7BA7" w:rsidRPr="000F7BA7">
        <w:rPr>
          <w:i/>
        </w:rPr>
        <w:t>p</w:t>
      </w:r>
      <w:r w:rsidR="000A2084">
        <w:t>-value less than 0.05 in a replication sample</w:t>
      </w:r>
      <w:r w:rsidR="000F7BA7">
        <w:t xml:space="preserve"> (with an effect in the same direction as the discovery sample)</w:t>
      </w:r>
      <w:r w:rsidR="000A2084">
        <w:t>; (ii)</w:t>
      </w:r>
      <w:r w:rsidR="000A2084" w:rsidRPr="000A2084">
        <w:t xml:space="preserve"> </w:t>
      </w:r>
      <w:r w:rsidR="000A2084">
        <w:t>a replication Bayes factor</w:t>
      </w:r>
      <w:r w:rsidR="000A2084">
        <w:fldChar w:fldCharType="begin"/>
      </w:r>
      <w:r w:rsidR="000A2084">
        <w:instrText xml:space="preserve"> ADDIN EN.CITE &lt;EndNote&gt;&lt;Cite&gt;&lt;Author&gt;Verhagen&lt;/Author&gt;&lt;Year&gt;2014&lt;/Year&gt;&lt;RecNum&gt;42242&lt;/RecNum&gt;&lt;DisplayText&gt;&lt;style face="superscript"&gt;10&lt;/style&gt;&lt;/DisplayText&gt;&lt;record&gt;&lt;rec-number&gt;42242&lt;/rec-number&gt;&lt;foreign-keys&gt;&lt;key app="EN" db-id="2pwrv99vi0zsepetapv5traue2z5peepp5z9" timestamp="1445176188"&gt;42242&lt;/key&gt;&lt;/foreign-keys&gt;&lt;ref-type name="Journal Article"&gt;17&lt;/ref-type&gt;&lt;contributors&gt;&lt;authors&gt;&lt;author&gt;Verhagen, J.&lt;/author&gt;&lt;author&gt;Wagenmakers, E. J.&lt;/author&gt;&lt;/authors&gt;&lt;/contributors&gt;&lt;auth-address&gt;Department of Psychology, University of Amsterdam.&lt;/auth-address&gt;&lt;titles&gt;&lt;title&gt;Bayesian tests to quantify the result of a replication attempt&lt;/title&gt;&lt;secondary-title&gt;J Exp Psychol Gen&lt;/secondary-title&gt;&lt;/titles&gt;&lt;periodical&gt;&lt;full-title&gt;J Exp Psychol Gen&lt;/full-title&gt;&lt;/periodical&gt;&lt;pages&gt;1457-75&lt;/pages&gt;&lt;volume&gt;143&lt;/volume&gt;&lt;number&gt;4&lt;/number&gt;&lt;keywords&gt;&lt;keyword&gt;*Bayes Theorem&lt;/keyword&gt;&lt;keyword&gt;Humans&lt;/keyword&gt;&lt;keyword&gt;*Reproducibility of Results&lt;/keyword&gt;&lt;keyword&gt;*Research Design&lt;/keyword&gt;&lt;/keywords&gt;&lt;dates&gt;&lt;year&gt;2014&lt;/year&gt;&lt;pub-dates&gt;&lt;date&gt;Aug&lt;/date&gt;&lt;/pub-dates&gt;&lt;/dates&gt;&lt;isbn&gt;1939-2222 (Electronic)&amp;#xD;0022-1015 (Linking)&lt;/isbn&gt;&lt;accession-num&gt;24867486&lt;/accession-num&gt;&lt;urls&gt;&lt;related-urls&gt;&lt;url&gt;http://www.ncbi.nlm.nih.gov/pubmed/24867486&lt;/url&gt;&lt;/related-urls&gt;&lt;/urls&gt;&lt;electronic-resource-num&gt;10.1037/a0036731&lt;/electronic-resource-num&gt;&lt;/record&gt;&lt;/Cite&gt;&lt;/EndNote&gt;</w:instrText>
      </w:r>
      <w:r w:rsidR="000A2084">
        <w:fldChar w:fldCharType="separate"/>
      </w:r>
      <w:r w:rsidR="000A2084" w:rsidRPr="00050FC9">
        <w:rPr>
          <w:noProof/>
          <w:vertAlign w:val="superscript"/>
        </w:rPr>
        <w:t>10</w:t>
      </w:r>
      <w:r w:rsidR="000A2084">
        <w:fldChar w:fldCharType="end"/>
      </w:r>
      <w:r w:rsidR="000A2084">
        <w:t xml:space="preserve"> where </w:t>
      </w:r>
      <w:r w:rsidR="000A2084">
        <w:rPr>
          <w:lang w:val="en-GB"/>
        </w:rPr>
        <w:t>values greater</w:t>
      </w:r>
      <w:r w:rsidR="000A2084" w:rsidRPr="00DA221D">
        <w:rPr>
          <w:lang w:val="en-GB"/>
        </w:rPr>
        <w:t xml:space="preserve"> than 1 support </w:t>
      </w:r>
      <w:r w:rsidR="000A2084">
        <w:rPr>
          <w:lang w:val="en-GB"/>
        </w:rPr>
        <w:t xml:space="preserve">replication and values less than 1 support non-replication. (iii) </w:t>
      </w:r>
      <w:r w:rsidR="000339EB">
        <w:rPr>
          <w:lang w:val="en-GB"/>
        </w:rPr>
        <w:t xml:space="preserve">the </w:t>
      </w:r>
      <w:r w:rsidR="000339EB">
        <w:t>pr</w:t>
      </w:r>
      <w:r w:rsidR="000339EB" w:rsidRPr="000339EB">
        <w:t xml:space="preserve">oportion of </w:t>
      </w:r>
      <w:r w:rsidR="00345FAE">
        <w:rPr>
          <w:rFonts w:hint="eastAsia"/>
          <w:lang w:eastAsia="zh-CN"/>
        </w:rPr>
        <w:t>results</w:t>
      </w:r>
      <w:r w:rsidR="000339EB" w:rsidRPr="000339EB">
        <w:t xml:space="preserve"> that </w:t>
      </w:r>
      <w:r w:rsidR="000339EB" w:rsidRPr="000339EB">
        <w:lastRenderedPageBreak/>
        <w:t xml:space="preserve">are truly </w:t>
      </w:r>
      <w:r w:rsidR="000339EB">
        <w:t>associated</w:t>
      </w:r>
      <w:r w:rsidR="000339EB" w:rsidRPr="000339EB">
        <w:t xml:space="preserve">, </w:t>
      </w:r>
      <w:r w:rsidR="00270794">
        <w:t>denoted</w:t>
      </w:r>
      <w:r w:rsidR="000339EB" w:rsidRPr="000339EB">
        <w:t xml:space="preserve"> by</w:t>
      </w:r>
      <w:r w:rsidR="000339EB">
        <w:t xml:space="preserve"> </w:t>
      </w:r>
      <w:r w:rsidR="000339EB" w:rsidRPr="000339EB">
        <w:t>π</w:t>
      </w:r>
      <w:r w:rsidR="000339EB">
        <w:t xml:space="preserve">1 (where </w:t>
      </w:r>
      <w:r w:rsidR="000339EB" w:rsidRPr="000339EB">
        <w:t>π</w:t>
      </w:r>
      <w:r w:rsidR="000339EB">
        <w:t xml:space="preserve">1 is </w:t>
      </w:r>
      <w:r w:rsidR="00270794">
        <w:t>1 -</w:t>
      </w:r>
      <w:r w:rsidR="000339EB">
        <w:t xml:space="preserve"> </w:t>
      </w:r>
      <w:r w:rsidR="00270794">
        <w:t xml:space="preserve"> </w:t>
      </w:r>
      <w:r w:rsidR="000339EB" w:rsidRPr="000339EB">
        <w:rPr>
          <w:iCs/>
        </w:rPr>
        <w:t>total number of truly null features</w:t>
      </w:r>
      <w:r w:rsidR="000339EB">
        <w:rPr>
          <w:iCs/>
        </w:rPr>
        <w:t xml:space="preserve"> (</w:t>
      </w:r>
      <w:r w:rsidR="000339EB" w:rsidRPr="000339EB">
        <w:rPr>
          <w:i/>
          <w:iCs/>
        </w:rPr>
        <w:t>m</w:t>
      </w:r>
      <w:r w:rsidR="000339EB" w:rsidRPr="000339EB">
        <w:t>0</w:t>
      </w:r>
      <w:r w:rsidR="00270794">
        <w:t>) divided  by</w:t>
      </w:r>
      <w:r w:rsidR="000339EB">
        <w:t xml:space="preserve"> the total number of p-values (</w:t>
      </w:r>
      <w:r w:rsidR="000339EB" w:rsidRPr="000339EB">
        <w:rPr>
          <w:i/>
          <w:iCs/>
        </w:rPr>
        <w:t>m</w:t>
      </w:r>
      <w:r w:rsidR="00270794">
        <w:rPr>
          <w:iCs/>
        </w:rPr>
        <w:t>)).</w:t>
      </w:r>
    </w:p>
    <w:p w14:paraId="1743D86E" w14:textId="236A7F45" w:rsidR="000F7BA7" w:rsidRDefault="00345FAE" w:rsidP="000F7BA7">
      <w:pPr>
        <w:spacing w:line="480" w:lineRule="auto"/>
        <w:ind w:firstLine="720"/>
        <w:jc w:val="both"/>
      </w:pPr>
      <w:r>
        <w:t>A</w:t>
      </w:r>
      <w:r w:rsidR="00E6570A">
        <w:t>t a</w:t>
      </w:r>
      <w:r>
        <w:t xml:space="preserve"> P-value of less than 0.05</w:t>
      </w:r>
      <w:r w:rsidR="00D405C0">
        <w:t>,</w:t>
      </w:r>
      <w:r w:rsidR="000F7BA7">
        <w:t xml:space="preserve"> </w:t>
      </w:r>
      <w:r>
        <w:t xml:space="preserve">36 </w:t>
      </w:r>
      <w:r w:rsidR="00824F23">
        <w:t xml:space="preserve">of </w:t>
      </w:r>
      <w:r w:rsidR="000F7BA7">
        <w:t>the</w:t>
      </w:r>
      <w:r w:rsidR="000F7BA7" w:rsidRPr="000F7BA7">
        <w:t xml:space="preserve"> </w:t>
      </w:r>
      <w:r w:rsidR="000F7BA7">
        <w:t xml:space="preserve">OX discovery sample </w:t>
      </w:r>
      <w:r>
        <w:t>QTLs</w:t>
      </w:r>
      <w:r w:rsidR="00824F23">
        <w:t xml:space="preserve"> </w:t>
      </w:r>
      <w:r w:rsidR="000F7BA7">
        <w:t xml:space="preserve">replicated </w:t>
      </w:r>
      <w:r>
        <w:t xml:space="preserve">in the UC set </w:t>
      </w:r>
      <w:r w:rsidR="000F7BA7">
        <w:t xml:space="preserve">(41%); using the UC </w:t>
      </w:r>
      <w:r>
        <w:t>results</w:t>
      </w:r>
      <w:r w:rsidR="000F7BA7">
        <w:t xml:space="preserve"> as a discovery sample</w:t>
      </w:r>
      <w:r>
        <w:t>,</w:t>
      </w:r>
      <w:r w:rsidR="000F7BA7">
        <w:t xml:space="preserve"> 15 QTLs replicated</w:t>
      </w:r>
      <w:r w:rsidR="00824F23">
        <w:t xml:space="preserve"> in OX </w:t>
      </w:r>
      <w:r w:rsidR="000F7BA7">
        <w:t xml:space="preserve"> (57</w:t>
      </w:r>
      <w:r w:rsidR="00824F23">
        <w:t xml:space="preserve">%). In the split Oxford sample </w:t>
      </w:r>
      <w:r w:rsidR="000F7BA7">
        <w:t xml:space="preserve">13 replicated in OX2 (52%).  </w:t>
      </w:r>
      <w:r w:rsidR="00824F23">
        <w:t>These figures are lower than expected from power estimates, which predict</w:t>
      </w:r>
      <w:r>
        <w:t xml:space="preserve"> replication at over 80% </w:t>
      </w:r>
      <w:r w:rsidR="00824F23">
        <w:t>of loci (Table 1).</w:t>
      </w:r>
    </w:p>
    <w:p w14:paraId="2452A6CF" w14:textId="11D6166A" w:rsidR="00824F23" w:rsidRDefault="00824F23" w:rsidP="00824F23">
      <w:pPr>
        <w:spacing w:line="480" w:lineRule="auto"/>
        <w:ind w:firstLine="720"/>
        <w:jc w:val="both"/>
        <w:rPr>
          <w:lang w:val="en-GB"/>
        </w:rPr>
      </w:pPr>
      <w:r>
        <w:t>As an alternative way of weighing evidence in favor of replication we calculated, for each QTL, a replication Bayes factor</w:t>
      </w:r>
      <w:r>
        <w:fldChar w:fldCharType="begin"/>
      </w:r>
      <w:r>
        <w:instrText xml:space="preserve"> ADDIN EN.CITE &lt;EndNote&gt;&lt;Cite&gt;&lt;Author&gt;Verhagen&lt;/Author&gt;&lt;Year&gt;2014&lt;/Year&gt;&lt;RecNum&gt;42242&lt;/RecNum&gt;&lt;DisplayText&gt;&lt;style face="superscript"&gt;10&lt;/style&gt;&lt;/DisplayText&gt;&lt;record&gt;&lt;rec-number&gt;42242&lt;/rec-number&gt;&lt;foreign-keys&gt;&lt;key app="EN" db-id="2pwrv99vi0zsepetapv5traue2z5peepp5z9" timestamp="1445176188"&gt;42242&lt;/key&gt;&lt;/foreign-keys&gt;&lt;ref-type name="Journal Article"&gt;17&lt;/ref-type&gt;&lt;contributors&gt;&lt;authors&gt;&lt;author&gt;Verhagen, J.&lt;/author&gt;&lt;author&gt;Wagenmakers, E. J.&lt;/author&gt;&lt;/authors&gt;&lt;/contributors&gt;&lt;auth-address&gt;Department of Psychology, University of Amsterdam.&lt;/auth-address&gt;&lt;titles&gt;&lt;title&gt;Bayesian tests to quantify the result of a replication attempt&lt;/title&gt;&lt;secondary-title&gt;J Exp Psychol Gen&lt;/secondary-title&gt;&lt;/titles&gt;&lt;periodical&gt;&lt;full-title&gt;J Exp Psychol Gen&lt;/full-title&gt;&lt;/periodical&gt;&lt;pages&gt;1457-75&lt;/pages&gt;&lt;volume&gt;143&lt;/volume&gt;&lt;number&gt;4&lt;/number&gt;&lt;keywords&gt;&lt;keyword&gt;*Bayes Theorem&lt;/keyword&gt;&lt;keyword&gt;Humans&lt;/keyword&gt;&lt;keyword&gt;*Reproducibility of Results&lt;/keyword&gt;&lt;keyword&gt;*Research Design&lt;/keyword&gt;&lt;/keywords&gt;&lt;dates&gt;&lt;year&gt;2014&lt;/year&gt;&lt;pub-dates&gt;&lt;date&gt;Aug&lt;/date&gt;&lt;/pub-dates&gt;&lt;/dates&gt;&lt;isbn&gt;1939-2222 (Electronic)&amp;#xD;0022-1015 (Linking)&lt;/isbn&gt;&lt;accession-num&gt;24867486&lt;/accession-num&gt;&lt;urls&gt;&lt;related-urls&gt;&lt;url&gt;http://www.ncbi.nlm.nih.gov/pubmed/24867486&lt;/url&gt;&lt;/related-urls&gt;&lt;/urls&gt;&lt;electronic-resource-num&gt;10.1037/a0036731&lt;/electronic-resource-num&gt;&lt;/record&gt;&lt;/Cite&gt;&lt;/EndNote&gt;</w:instrText>
      </w:r>
      <w:r>
        <w:fldChar w:fldCharType="separate"/>
      </w:r>
      <w:r w:rsidRPr="00050FC9">
        <w:rPr>
          <w:noProof/>
          <w:vertAlign w:val="superscript"/>
        </w:rPr>
        <w:t>10</w:t>
      </w:r>
      <w:r>
        <w:fldChar w:fldCharType="end"/>
      </w:r>
      <w:r>
        <w:t xml:space="preserve">. </w:t>
      </w:r>
      <w:r>
        <w:rPr>
          <w:lang w:val="en-GB"/>
        </w:rPr>
        <w:t xml:space="preserve">Table 1 shows the number of loci with a Bayes factor greater than 1; the numbers agree closely with the 5% threshold in each experiment. </w:t>
      </w:r>
    </w:p>
    <w:p w14:paraId="39D23B8E" w14:textId="123A0A05" w:rsidR="00DB0DF7" w:rsidRDefault="0034344F" w:rsidP="00DB0DF7">
      <w:pPr>
        <w:spacing w:line="480" w:lineRule="auto"/>
        <w:ind w:firstLine="720"/>
        <w:jc w:val="both"/>
      </w:pPr>
      <w:r>
        <w:rPr>
          <w:lang w:val="en-GB"/>
        </w:rPr>
        <w:t>Our third estimate of replication</w:t>
      </w:r>
      <w:r w:rsidR="006B7F7B">
        <w:rPr>
          <w:lang w:val="en-GB"/>
        </w:rPr>
        <w:t xml:space="preserve"> is an estimate of the proportion of results that are truly associated, relying on the fact that </w:t>
      </w:r>
      <w:r w:rsidR="006B7F7B" w:rsidRPr="00E6570A">
        <w:t xml:space="preserve">with </w:t>
      </w:r>
      <w:r w:rsidR="00F53D18">
        <w:t>no true effect on the phenotype</w:t>
      </w:r>
      <w:r w:rsidR="006B7F7B" w:rsidRPr="00E6570A">
        <w:t xml:space="preserve"> the distribution of their P-values should be uniform on the interval (0,0.95).</w:t>
      </w:r>
      <w:r w:rsidR="006B7F7B">
        <w:t xml:space="preserve"> Figure 1 </w:t>
      </w:r>
      <w:r w:rsidR="00F53D18">
        <w:t>is a histogram of the replication P-values from the OX data set. If there were no true association</w:t>
      </w:r>
      <w:r w:rsidR="00DB0DF7">
        <w:t>s</w:t>
      </w:r>
      <w:r w:rsidR="00F53D18">
        <w:t>, the distribution would be flat, as appears to b</w:t>
      </w:r>
      <w:r w:rsidR="00DB0DF7">
        <w:t>e the case with P-values &gt; 0.5, but appears not to be true of P-values less than 0.5.</w:t>
      </w:r>
      <w:r w:rsidR="00340BDB">
        <w:t xml:space="preserve"> </w:t>
      </w:r>
    </w:p>
    <w:p w14:paraId="5EA967A2" w14:textId="4D8AB0B4" w:rsidR="00DB0DF7" w:rsidRDefault="00DB0DF7" w:rsidP="00DB0DF7">
      <w:pPr>
        <w:spacing w:line="480" w:lineRule="auto"/>
        <w:ind w:firstLine="720"/>
        <w:jc w:val="both"/>
        <w:rPr>
          <w:lang w:val="en-GB"/>
        </w:rPr>
      </w:pPr>
      <w:r>
        <w:t>Using a Fisher exact test, w</w:t>
      </w:r>
      <w:r w:rsidR="003C695F" w:rsidRPr="00E6570A">
        <w:t xml:space="preserve">e </w:t>
      </w:r>
      <w:r>
        <w:t>examined</w:t>
      </w:r>
      <w:r w:rsidR="00AE5720">
        <w:t xml:space="preserve"> the deviation of</w:t>
      </w:r>
      <w:r w:rsidR="003C695F" w:rsidRPr="00E6570A">
        <w:t xml:space="preserve"> failed-replication P-values</w:t>
      </w:r>
      <w:r w:rsidR="00AE5720">
        <w:t xml:space="preserve"> </w:t>
      </w:r>
      <w:r w:rsidR="00AE5720" w:rsidRPr="00E6570A">
        <w:t>(P &gt; 0.05)</w:t>
      </w:r>
      <w:r w:rsidR="00AE5720">
        <w:t xml:space="preserve"> from a null distribution</w:t>
      </w:r>
      <w:r>
        <w:t>. We binned</w:t>
      </w:r>
      <w:r w:rsidR="00AE5720">
        <w:t xml:space="preserve"> the P-values</w:t>
      </w:r>
      <w:r w:rsidR="003C695F" w:rsidRPr="00E6570A">
        <w:t xml:space="preserve"> in</w:t>
      </w:r>
      <w:ins w:id="20" w:author="Richard Mott" w:date="2015-11-04T10:21:00Z">
        <w:r w:rsidR="003C695F" w:rsidRPr="00E6570A">
          <w:t>to</w:t>
        </w:r>
      </w:ins>
      <w:r w:rsidR="003C695F" w:rsidRPr="00E6570A">
        <w:t xml:space="preserve"> 11 groups, from </w:t>
      </w:r>
      <w:r>
        <w:t xml:space="preserve">a </w:t>
      </w:r>
      <w:ins w:id="21" w:author="Richard Mott" w:date="2015-11-04T10:21:00Z">
        <w:r w:rsidR="003C695F" w:rsidRPr="00E6570A">
          <w:t xml:space="preserve">discovery </w:t>
        </w:r>
      </w:ins>
      <w:r w:rsidR="003C695F" w:rsidRPr="00E6570A">
        <w:t xml:space="preserve">FDR &lt;0.01 up to &lt;0.5. If there </w:t>
      </w:r>
      <w:r>
        <w:t>were</w:t>
      </w:r>
      <w:r w:rsidR="003C695F" w:rsidRPr="00E6570A">
        <w:t xml:space="preserve"> no signal from true positives, then adding in additional P-values </w:t>
      </w:r>
      <w:r>
        <w:t>would</w:t>
      </w:r>
      <w:r w:rsidR="003C695F" w:rsidRPr="00E6570A">
        <w:t xml:space="preserve"> increasingly dilute the signal seen in the group from FDR &lt; 0.05. Figure </w:t>
      </w:r>
      <w:r>
        <w:t>2</w:t>
      </w:r>
      <w:r w:rsidR="003C695F" w:rsidRPr="00E6570A">
        <w:t xml:space="preserve"> shows that this is not the case. The significance of the Fisher </w:t>
      </w:r>
      <w:r>
        <w:t xml:space="preserve">exact </w:t>
      </w:r>
      <w:r w:rsidR="003C695F" w:rsidRPr="00E6570A">
        <w:t xml:space="preserve">test continues to increase as P-values from </w:t>
      </w:r>
      <w:r w:rsidR="003C695F" w:rsidRPr="00E6570A">
        <w:lastRenderedPageBreak/>
        <w:t xml:space="preserve">increasingly liberal FDR thresholds are added. This indicates that even at much lower FDR levels than typically reported there remains some true </w:t>
      </w:r>
      <w:commentRangeStart w:id="22"/>
      <w:r w:rsidR="003C695F" w:rsidRPr="00E6570A">
        <w:t>associations</w:t>
      </w:r>
      <w:commentRangeEnd w:id="22"/>
      <w:r w:rsidR="003C695F" w:rsidRPr="00E6570A">
        <w:commentReference w:id="22"/>
      </w:r>
      <w:r w:rsidR="003C695F" w:rsidRPr="00E6570A">
        <w:t>.</w:t>
      </w:r>
      <w:r w:rsidRPr="00DB0DF7">
        <w:t xml:space="preserve"> </w:t>
      </w:r>
    </w:p>
    <w:p w14:paraId="06C72911" w14:textId="621208EE" w:rsidR="00DB0DF7" w:rsidRDefault="00DB0DF7" w:rsidP="00D35178">
      <w:pPr>
        <w:spacing w:line="480" w:lineRule="auto"/>
        <w:ind w:firstLine="720"/>
        <w:jc w:val="both"/>
      </w:pPr>
      <w:r>
        <w:t xml:space="preserve">We estimated the </w:t>
      </w:r>
      <w:r w:rsidRPr="00DB0DF7">
        <w:t xml:space="preserve">overall proportion of </w:t>
      </w:r>
      <w:r w:rsidR="000C6FC0">
        <w:t>true</w:t>
      </w:r>
      <w:r w:rsidRPr="00DB0DF7">
        <w:t xml:space="preserve"> </w:t>
      </w:r>
      <w:r w:rsidRPr="00DB0DF7">
        <w:rPr>
          <w:i/>
          <w:iCs/>
        </w:rPr>
        <w:t>p</w:t>
      </w:r>
      <w:r w:rsidRPr="00DB0DF7">
        <w:t xml:space="preserve"> values</w:t>
      </w:r>
      <w:r>
        <w:t xml:space="preserve"> using Storey and Tibsharani’s method </w:t>
      </w:r>
      <w:r w:rsidR="001125C1">
        <w:t>{Storey, 2003 #42249}</w:t>
      </w:r>
      <w:r w:rsidR="00340BDB">
        <w:t>. Assumi</w:t>
      </w:r>
      <w:r w:rsidR="00C02C55">
        <w:t>ng that P-values are well calib</w:t>
      </w:r>
      <w:r w:rsidR="00340BDB">
        <w:t>rated, then the p</w:t>
      </w:r>
      <w:r w:rsidR="00C02C55">
        <w:t xml:space="preserve">roportion of true findings can be estimated from the point at which the distribution of P-values shown in figure 1 becomes uniform. Beyond that  point, the results are consistent with the null hypothesis of no effect. We estimated </w:t>
      </w:r>
      <w:r w:rsidR="00C02C55" w:rsidRPr="00C02C55">
        <w:t>π1</w:t>
      </w:r>
      <w:r w:rsidR="00C02C55">
        <w:t xml:space="preserve"> at different degrees of FDR for OX, UC and the divided OX sample, and give the results in table 2. Table 2 shows the proportion of true findings</w:t>
      </w:r>
      <w:r w:rsidR="002120CE">
        <w:t xml:space="preserve">. </w:t>
      </w:r>
      <w:r w:rsidR="00C02C55">
        <w:t xml:space="preserve"> </w:t>
      </w:r>
      <w:r w:rsidR="002120CE">
        <w:t>For the 5% FDR between</w:t>
      </w:r>
      <w:r w:rsidR="00D35178">
        <w:t xml:space="preserve"> 70 and </w:t>
      </w:r>
      <w:r w:rsidR="002120CE">
        <w:t xml:space="preserve">80% of findings can be replicated. Table 2 also shows considerable variation in the </w:t>
      </w:r>
      <w:r w:rsidR="002120CE" w:rsidRPr="00C02C55">
        <w:t>π1</w:t>
      </w:r>
      <w:r w:rsidR="002120CE">
        <w:t xml:space="preserve"> estimates, due to </w:t>
      </w:r>
      <w:r w:rsidR="00C02C55">
        <w:t>the relatively small numbers of P-values</w:t>
      </w:r>
      <w:r w:rsidR="002120CE">
        <w:t xml:space="preserve">. </w:t>
      </w:r>
      <w:r w:rsidR="00C02C55">
        <w:t xml:space="preserve">Table 2 therefore also shows </w:t>
      </w:r>
      <w:r w:rsidR="002120CE" w:rsidRPr="00C02C55">
        <w:t>π1</w:t>
      </w:r>
      <w:r w:rsidR="002120CE">
        <w:t xml:space="preserve"> for P-values from all studies, which shows a more consistent relationship to FDR than the individual study results. </w:t>
      </w:r>
      <w:r w:rsidR="00D35178">
        <w:t xml:space="preserve">These analyses indicate that </w:t>
      </w:r>
      <w:r w:rsidR="003E6B8E">
        <w:t xml:space="preserve">the proportion of true findings is likely larger than suggested by our first two measures of replication.  </w:t>
      </w:r>
    </w:p>
    <w:p w14:paraId="34491885" w14:textId="1FF10C2C" w:rsidR="00FA53E6" w:rsidRDefault="00EC7879" w:rsidP="00FA53E6">
      <w:pPr>
        <w:spacing w:line="480" w:lineRule="auto"/>
        <w:ind w:firstLine="720"/>
        <w:jc w:val="both"/>
        <w:rPr>
          <w:lang w:eastAsia="zh-CN"/>
        </w:rPr>
      </w:pPr>
      <w:r>
        <w:t>The</w:t>
      </w:r>
      <w:r w:rsidR="00FA53E6">
        <w:t xml:space="preserve"> likely explanation </w:t>
      </w:r>
      <w:r>
        <w:t xml:space="preserve">why the first two measures provided such poor estimates of reproducibility is </w:t>
      </w:r>
      <w:r w:rsidR="00FA53E6">
        <w:t xml:space="preserve">due to over-estimates of the effect size at loci in discovery samples (a “winner’s curse”). Table 1 shows that effect sizes are larger in the discovery sample and that this difference is significant (from counting the number where the discovery is larger than the replication and applying a binomial test). </w:t>
      </w:r>
    </w:p>
    <w:p w14:paraId="733E8180" w14:textId="77777777" w:rsidR="00FA53E6" w:rsidRDefault="00FA53E6" w:rsidP="00FA53E6">
      <w:pPr>
        <w:spacing w:line="480" w:lineRule="auto"/>
        <w:ind w:firstLine="720"/>
        <w:jc w:val="both"/>
      </w:pPr>
      <w:r>
        <w:t xml:space="preserve">We attempted to </w:t>
      </w:r>
      <w:r>
        <w:rPr>
          <w:lang w:eastAsia="zh-CN"/>
        </w:rPr>
        <w:t>assess</w:t>
      </w:r>
      <w:r>
        <w:t xml:space="preserve"> the extent to which replication failures were due to </w:t>
      </w:r>
      <w:ins w:id="23" w:author="Jonathan Flint" w:date="2015-11-08T18:07:00Z">
        <w:r>
          <w:t>“</w:t>
        </w:r>
      </w:ins>
      <w:ins w:id="24" w:author="Jonathan Flint" w:date="2015-11-08T18:06:00Z">
        <w:r>
          <w:t>w</w:t>
        </w:r>
      </w:ins>
      <w:r>
        <w:t>inner’s curse</w:t>
      </w:r>
      <w:ins w:id="25" w:author="Jonathan Flint" w:date="2015-11-08T18:07:00Z">
        <w:r>
          <w:t>“</w:t>
        </w:r>
      </w:ins>
      <w:r>
        <w:t xml:space="preserve">.  By dividing the OX cohort in half, our experiment includes three equally sized samples, OX1, OX2 and the UC sample (884 mice) We used </w:t>
      </w:r>
      <w:r>
        <w:lastRenderedPageBreak/>
        <w:t xml:space="preserve">one sample for QTL discovery, one for QTL replication and a third to provide an unbiased assessment of effect size, providing altogether six permutations of these sets for discovery, replication and effect size estimates (thus UC-&gt;OX1-&gt;OX2, UC-&gt;OX2-&gt;OX2, OX1-&gt;UC-&gt;OX2 etc). Since all phenotypes were quantile-normalised prior to genetic analysis the effect-size estimates are dimensionless and therefore comparable across phenotypes.  </w:t>
      </w:r>
    </w:p>
    <w:p w14:paraId="3FFB0DE0" w14:textId="77777777" w:rsidR="00FA53E6" w:rsidRDefault="00FA53E6" w:rsidP="00FA53E6">
      <w:pPr>
        <w:spacing w:line="480" w:lineRule="auto"/>
        <w:ind w:firstLine="720"/>
        <w:jc w:val="both"/>
      </w:pPr>
      <w:r>
        <w:t xml:space="preserve">Figure 2a plots the empirical cumulative distribution for effect size estimates against FDR, and shows that estimates from the second (replication) and third studies are approximately similar, confirming that discovery effect sizes are over-estimated but that replication effects are less </w:t>
      </w:r>
      <w:ins w:id="26" w:author="Jonathan Flint" w:date="2015-11-08T18:07:00Z">
        <w:r>
          <w:t>exaggerated</w:t>
        </w:r>
      </w:ins>
      <w:r>
        <w:t xml:space="preserve">. For true QTLs, larger effects will be estimated more accurately than smaller, as Figure 2b shows for one three-way comparison. </w:t>
      </w:r>
    </w:p>
    <w:p w14:paraId="26DAA008" w14:textId="77777777" w:rsidR="00FA53E6" w:rsidRDefault="00FA53E6" w:rsidP="00FA53E6">
      <w:pPr>
        <w:spacing w:line="480" w:lineRule="auto"/>
        <w:ind w:firstLine="720"/>
        <w:jc w:val="both"/>
      </w:pPr>
      <w:r>
        <w:t>We used the tri-partite design to investigate the extent to which our initial FDR was over-optimistic because of “winner’s curse”. Taking</w:t>
      </w:r>
      <w:r w:rsidRPr="00422735">
        <w:t xml:space="preserve"> all SNPs whose discovery FDR was less than </w:t>
      </w:r>
      <w:r>
        <w:t>a given threshold, we</w:t>
      </w:r>
      <w:r w:rsidRPr="00422735">
        <w:t xml:space="preserve"> </w:t>
      </w:r>
      <w:r>
        <w:t>identified replicated QTLs (in which SNPs</w:t>
      </w:r>
      <w:r w:rsidRPr="00422735">
        <w:t xml:space="preserve"> in </w:t>
      </w:r>
      <w:r>
        <w:t>the replication set</w:t>
      </w:r>
      <w:r w:rsidRPr="00422735">
        <w:t xml:space="preserve"> had</w:t>
      </w:r>
      <w:r>
        <w:t xml:space="preserve"> a P-value &lt; 0.05 and a direction of effect </w:t>
      </w:r>
      <w:r w:rsidRPr="00422735">
        <w:t xml:space="preserve">consistent </w:t>
      </w:r>
      <w:r>
        <w:t>with the discovery)</w:t>
      </w:r>
      <w:r w:rsidRPr="00422735">
        <w:t xml:space="preserve">. </w:t>
      </w:r>
      <w:r>
        <w:t xml:space="preserve"> We t</w:t>
      </w:r>
      <w:r w:rsidRPr="00422735">
        <w:t xml:space="preserve">hen estimated </w:t>
      </w:r>
      <w:r>
        <w:t>the extent of "winner's curse"</w:t>
      </w:r>
      <w:r w:rsidRPr="00422735">
        <w:t xml:space="preserve"> in </w:t>
      </w:r>
      <w:r>
        <w:t>the discovery sample</w:t>
      </w:r>
      <w:r w:rsidRPr="00422735">
        <w:t xml:space="preserve"> by dividing the set 3 replicated SNP effect sizes by the corresponding </w:t>
      </w:r>
      <w:r>
        <w:t>discovery</w:t>
      </w:r>
      <w:r w:rsidRPr="00422735">
        <w:t xml:space="preserve"> effect sizes.</w:t>
      </w:r>
      <w:r>
        <w:t xml:space="preserve"> Finally, we removed the “winner’s curse” from the power estimates </w:t>
      </w:r>
      <w:r w:rsidRPr="00422735">
        <w:t xml:space="preserve">by dividing the </w:t>
      </w:r>
      <w:r>
        <w:t>discovery</w:t>
      </w:r>
      <w:r w:rsidRPr="00422735">
        <w:t xml:space="preserve"> ef</w:t>
      </w:r>
      <w:r>
        <w:t xml:space="preserve">fect size by the over-estimate, and re-calculated an empirical FDR from discovery to replication cohorts.  </w:t>
      </w:r>
    </w:p>
    <w:p w14:paraId="6EB64951" w14:textId="77777777" w:rsidR="00454082" w:rsidRDefault="00FA53E6" w:rsidP="00FA53E6">
      <w:pPr>
        <w:spacing w:line="480" w:lineRule="auto"/>
        <w:ind w:firstLine="720"/>
        <w:jc w:val="both"/>
      </w:pPr>
      <w:r>
        <w:t>Table 2 shows empirical FDRs.</w:t>
      </w:r>
      <w:r w:rsidRPr="00F1054C">
        <w:t xml:space="preserve"> </w:t>
      </w:r>
      <w:r>
        <w:t xml:space="preserve">The discrepancy between theoretical and empirical FDR based on discovery effect size (left panel of the figure) is due to </w:t>
      </w:r>
      <w:r>
        <w:lastRenderedPageBreak/>
        <w:t>both “winner’s</w:t>
      </w:r>
      <w:r w:rsidRPr="00F1054C">
        <w:t xml:space="preserve"> curse</w:t>
      </w:r>
      <w:r>
        <w:t>” and errors in the theoretical FDR. Discrepancy between theoretical and empirical FDR based on the recalibrated power (right side of the table) is due to errors in theoretical</w:t>
      </w:r>
      <w:r w:rsidRPr="00F1054C">
        <w:t xml:space="preserve"> FDR</w:t>
      </w:r>
      <w:r>
        <w:t xml:space="preserve">, assuming that we have adequately removed “winner’s curse”. </w:t>
      </w:r>
    </w:p>
    <w:p w14:paraId="7D6CA4C2" w14:textId="77777777" w:rsidR="00EC7879" w:rsidRDefault="00EC7879" w:rsidP="00FA53E6">
      <w:pPr>
        <w:spacing w:line="480" w:lineRule="auto"/>
        <w:ind w:firstLine="720"/>
        <w:jc w:val="both"/>
      </w:pPr>
      <w:bookmarkStart w:id="27" w:name="_GoBack"/>
      <w:bookmarkEnd w:id="27"/>
    </w:p>
    <w:p w14:paraId="0191CDB1" w14:textId="6538C422" w:rsidR="00454082" w:rsidRPr="00454082" w:rsidRDefault="00454082" w:rsidP="00454082">
      <w:pPr>
        <w:spacing w:line="480" w:lineRule="auto"/>
        <w:jc w:val="both"/>
        <w:rPr>
          <w:i/>
        </w:rPr>
      </w:pPr>
      <w:r w:rsidRPr="00454082">
        <w:rPr>
          <w:i/>
        </w:rPr>
        <w:t>Mega-analysis</w:t>
      </w:r>
    </w:p>
    <w:p w14:paraId="734618D0" w14:textId="4FB80579" w:rsidR="00404174" w:rsidRDefault="00454082" w:rsidP="00454082">
      <w:pPr>
        <w:spacing w:line="480" w:lineRule="auto"/>
        <w:jc w:val="both"/>
        <w:rPr>
          <w:ins w:id="28" w:author="Richard Mott" w:date="2015-11-04T10:25:00Z"/>
        </w:rPr>
      </w:pPr>
      <w:r>
        <w:t>W</w:t>
      </w:r>
      <w:r w:rsidR="00E853D4">
        <w:t>e analy</w:t>
      </w:r>
      <w:ins w:id="29" w:author="Abraham Palmer" w:date="2015-10-18T23:29:00Z">
        <w:r w:rsidR="009A5BBB">
          <w:t>z</w:t>
        </w:r>
      </w:ins>
      <w:r w:rsidR="00E853D4">
        <w:t>e</w:t>
      </w:r>
      <w:r w:rsidR="0097158E">
        <w:t>d</w:t>
      </w:r>
      <w:r w:rsidR="00E853D4">
        <w:t xml:space="preserve"> </w:t>
      </w:r>
      <w:r w:rsidR="00195E79">
        <w:t xml:space="preserve">a combined sample of the </w:t>
      </w:r>
      <w:r w:rsidR="0097158E">
        <w:t xml:space="preserve">OX and </w:t>
      </w:r>
      <w:r w:rsidR="00195E79">
        <w:t>UC</w:t>
      </w:r>
      <w:r w:rsidR="0097158E">
        <w:t xml:space="preserve"> cohorts</w:t>
      </w:r>
      <w:r w:rsidR="00E853D4">
        <w:t>.</w:t>
      </w:r>
      <w:r w:rsidR="004613FC">
        <w:t xml:space="preserve"> Overall </w:t>
      </w:r>
      <w:r w:rsidR="00195E79">
        <w:t xml:space="preserve">in this mega-analysis </w:t>
      </w:r>
      <w:r w:rsidR="004613FC">
        <w:t xml:space="preserve">we identified 163 </w:t>
      </w:r>
      <w:r w:rsidR="0097158E">
        <w:t>loci at an FDR less than 5%. This is almost twice that identified from the OX sample alone and six times the number identified in the UC cohort.</w:t>
      </w:r>
      <w:r w:rsidR="000D5E76">
        <w:t xml:space="preserve"> In some cases [</w:t>
      </w:r>
      <w:commentRangeStart w:id="30"/>
      <w:r w:rsidR="000D5E76">
        <w:t xml:space="preserve">how many] </w:t>
      </w:r>
      <w:commentRangeEnd w:id="30"/>
      <w:r w:rsidR="00404174">
        <w:rPr>
          <w:rStyle w:val="CommentReference"/>
        </w:rPr>
        <w:commentReference w:id="30"/>
      </w:r>
      <w:r w:rsidR="000D5E76">
        <w:t xml:space="preserve">the increase in sample size led to diminished support for the presence of a discovery QTL from one of the component cohorts. </w:t>
      </w:r>
      <w:ins w:id="31" w:author="Abraham Palmer" w:date="2015-10-18T23:30:00Z">
        <w:r w:rsidR="00983129">
          <w:t>Nevertheless, overall the mega</w:t>
        </w:r>
      </w:ins>
      <w:ins w:id="32" w:author="Richard Mott" w:date="2015-11-04T10:24:00Z">
        <w:r w:rsidR="00404174">
          <w:t>-</w:t>
        </w:r>
      </w:ins>
      <w:ins w:id="33" w:author="Abraham Palmer" w:date="2015-10-18T23:30:00Z">
        <w:r w:rsidR="00983129">
          <w:t xml:space="preserve">analysis </w:t>
        </w:r>
      </w:ins>
      <w:ins w:id="34" w:author="Richard Mott" w:date="2015-11-04T10:24:00Z">
        <w:r w:rsidR="00404174">
          <w:t>of</w:t>
        </w:r>
      </w:ins>
      <w:ins w:id="35" w:author="Abraham Palmer" w:date="2015-10-18T23:30:00Z">
        <w:r w:rsidR="00983129">
          <w:t xml:space="preserve"> the two sampl</w:t>
        </w:r>
      </w:ins>
      <w:ins w:id="36" w:author="Richard Mott" w:date="2015-11-04T10:24:00Z">
        <w:r w:rsidR="00404174">
          <w:t>e</w:t>
        </w:r>
      </w:ins>
      <w:ins w:id="37" w:author="Abraham Palmer" w:date="2015-10-18T23:30:00Z">
        <w:r w:rsidR="00983129">
          <w:t>s appears to have increased the total number of discoveries</w:t>
        </w:r>
      </w:ins>
      <w:ins w:id="38" w:author="Abraham Palmer" w:date="2015-10-18T23:32:00Z">
        <w:r w:rsidR="00983129">
          <w:t>, though clearly the FDR should not be taken at face value</w:t>
        </w:r>
      </w:ins>
      <w:ins w:id="39" w:author="Abraham Palmer" w:date="2015-10-18T23:30:00Z">
        <w:r w:rsidR="00983129">
          <w:t xml:space="preserve">. </w:t>
        </w:r>
      </w:ins>
    </w:p>
    <w:p w14:paraId="4336E7AE" w14:textId="029C5CDF" w:rsidR="003302F7" w:rsidRDefault="000D5E76">
      <w:pPr>
        <w:spacing w:line="480" w:lineRule="auto"/>
        <w:ind w:firstLine="720"/>
        <w:jc w:val="both"/>
        <w:rPr>
          <w:ins w:id="40" w:author="Jonathan Flint" w:date="2015-11-01T17:38:00Z"/>
        </w:rPr>
      </w:pPr>
      <w:r>
        <w:t xml:space="preserve">A table of newly discovered loci is given in Supp Table X. Example plots are shown in Figure </w:t>
      </w:r>
      <w:ins w:id="41" w:author="Jonathan Flint" w:date="2015-11-08T18:08:00Z">
        <w:r w:rsidR="003E5FA3">
          <w:t>5</w:t>
        </w:r>
      </w:ins>
      <w:r>
        <w:t xml:space="preserve">. </w:t>
      </w:r>
      <w:ins w:id="42" w:author="Jonathan Flint" w:date="2015-11-01T17:38:00Z">
        <w:r w:rsidR="003302F7">
          <w:t xml:space="preserve">The </w:t>
        </w:r>
      </w:ins>
      <w:ins w:id="43" w:author="Richard Mott" w:date="2015-11-04T10:26:00Z">
        <w:r w:rsidR="00404174">
          <w:t>mega analysis</w:t>
        </w:r>
      </w:ins>
      <w:ins w:id="44" w:author="Jonathan Flint" w:date="2015-11-01T17:38:00Z">
        <w:r w:rsidR="003302F7">
          <w:t xml:space="preserve"> implicate</w:t>
        </w:r>
      </w:ins>
      <w:ins w:id="45" w:author="Richard Mott" w:date="2015-11-04T10:26:00Z">
        <w:r w:rsidR="00404174">
          <w:t>s</w:t>
        </w:r>
      </w:ins>
      <w:ins w:id="46" w:author="Jonathan Flint" w:date="2015-11-01T17:38:00Z">
        <w:r w:rsidR="003302F7">
          <w:t xml:space="preserve"> </w:t>
        </w:r>
        <w:r w:rsidR="003302F7" w:rsidRPr="005B26D7">
          <w:rPr>
            <w:rFonts w:ascii="Arial" w:hAnsi="Arial" w:cs="Arial"/>
            <w:i/>
          </w:rPr>
          <w:t>Sh3glb1</w:t>
        </w:r>
        <w:r w:rsidR="003302F7">
          <w:rPr>
            <w:rFonts w:ascii="Arial" w:hAnsi="Arial" w:cs="Arial"/>
          </w:rPr>
          <w:t xml:space="preserve">, </w:t>
        </w:r>
        <w:r w:rsidR="003302F7" w:rsidRPr="005B26D7">
          <w:rPr>
            <w:rFonts w:ascii="Arial" w:hAnsi="Arial" w:cs="Arial"/>
            <w:i/>
          </w:rPr>
          <w:t>Prkab2</w:t>
        </w:r>
        <w:r w:rsidR="003302F7">
          <w:rPr>
            <w:rFonts w:ascii="Arial" w:hAnsi="Arial" w:cs="Arial"/>
          </w:rPr>
          <w:t xml:space="preserve">, </w:t>
        </w:r>
        <w:r w:rsidR="003302F7" w:rsidRPr="00B773B1">
          <w:rPr>
            <w:rFonts w:ascii="Arial" w:hAnsi="Arial" w:cs="Arial"/>
            <w:i/>
          </w:rPr>
          <w:t>Adrb2</w:t>
        </w:r>
        <w:r w:rsidR="003302F7">
          <w:rPr>
            <w:rFonts w:ascii="Arial" w:hAnsi="Arial" w:cs="Arial"/>
          </w:rPr>
          <w:t xml:space="preserve"> and </w:t>
        </w:r>
        <w:r w:rsidR="003302F7" w:rsidRPr="00B773B1">
          <w:rPr>
            <w:rFonts w:ascii="Arial" w:hAnsi="Arial" w:cs="Arial"/>
            <w:i/>
          </w:rPr>
          <w:t>Fmnl2</w:t>
        </w:r>
        <w:r w:rsidR="003302F7">
          <w:rPr>
            <w:rFonts w:ascii="Arial" w:hAnsi="Arial" w:cs="Arial"/>
          </w:rPr>
          <w:t xml:space="preserve"> genes in skeletal muscle phenotypes. </w:t>
        </w:r>
        <w:r w:rsidR="003302F7" w:rsidRPr="0054655A">
          <w:rPr>
            <w:rFonts w:ascii="Arial" w:hAnsi="Arial" w:cs="Arial"/>
          </w:rPr>
          <w:t>Bax-</w:t>
        </w:r>
        <w:r w:rsidR="003302F7">
          <w:rPr>
            <w:rFonts w:ascii="Arial" w:hAnsi="Arial" w:cs="Arial"/>
          </w:rPr>
          <w:t>i</w:t>
        </w:r>
        <w:r w:rsidR="003302F7" w:rsidRPr="0054655A">
          <w:rPr>
            <w:rFonts w:ascii="Arial" w:hAnsi="Arial" w:cs="Arial"/>
          </w:rPr>
          <w:t xml:space="preserve">nteracting </w:t>
        </w:r>
        <w:r w:rsidR="003302F7">
          <w:rPr>
            <w:rFonts w:ascii="Arial" w:hAnsi="Arial" w:cs="Arial"/>
          </w:rPr>
          <w:t>f</w:t>
        </w:r>
        <w:r w:rsidR="003302F7" w:rsidRPr="0054655A">
          <w:rPr>
            <w:rFonts w:ascii="Arial" w:hAnsi="Arial" w:cs="Arial"/>
          </w:rPr>
          <w:t xml:space="preserve">actor 1 </w:t>
        </w:r>
        <w:r w:rsidR="003302F7">
          <w:rPr>
            <w:rFonts w:ascii="Arial" w:hAnsi="Arial" w:cs="Arial"/>
          </w:rPr>
          <w:t xml:space="preserve">protein encoded by </w:t>
        </w:r>
        <w:r w:rsidR="003302F7" w:rsidRPr="004C710A">
          <w:rPr>
            <w:rFonts w:ascii="Arial" w:hAnsi="Arial" w:cs="Arial"/>
            <w:i/>
          </w:rPr>
          <w:t>Sh3glb1</w:t>
        </w:r>
        <w:r w:rsidR="003302F7">
          <w:rPr>
            <w:rFonts w:ascii="Arial" w:hAnsi="Arial" w:cs="Arial"/>
          </w:rPr>
          <w:t xml:space="preserve"> involved </w:t>
        </w:r>
        <w:r w:rsidR="003302F7" w:rsidRPr="00110140">
          <w:rPr>
            <w:rFonts w:ascii="Arial" w:hAnsi="Arial" w:cs="Arial"/>
          </w:rPr>
          <w:t>in muscle autophagy</w:t>
        </w:r>
        <w:r w:rsidR="003302F7">
          <w:rPr>
            <w:rFonts w:ascii="Arial" w:hAnsi="Arial" w:cs="Arial"/>
          </w:rPr>
          <w:t xml:space="preserve"> </w:t>
        </w:r>
        <w:r w:rsidR="003302F7">
          <w:rPr>
            <w:rFonts w:ascii="Arial" w:hAnsi="Arial" w:cs="Arial"/>
          </w:rPr>
          <w:fldChar w:fldCharType="begin"/>
        </w:r>
        <w:r w:rsidR="003302F7">
          <w:rPr>
            <w:rFonts w:ascii="Arial" w:hAnsi="Arial" w:cs="Arial"/>
          </w:rPr>
          <w:instrText>ADDIN RW.CITE{{517 Khan,M.M. 2014}}</w:instrText>
        </w:r>
        <w:r w:rsidR="003302F7">
          <w:rPr>
            <w:rFonts w:ascii="Arial" w:hAnsi="Arial" w:cs="Arial"/>
          </w:rPr>
          <w:fldChar w:fldCharType="separate"/>
        </w:r>
        <w:r w:rsidR="003302F7" w:rsidRPr="001B3CF2">
          <w:rPr>
            <w:rFonts w:ascii="Arial" w:hAnsi="Arial" w:cs="Arial"/>
          </w:rPr>
          <w:t>(Khan et al., 2014)</w:t>
        </w:r>
        <w:r w:rsidR="003302F7">
          <w:rPr>
            <w:rFonts w:ascii="Arial" w:hAnsi="Arial" w:cs="Arial"/>
          </w:rPr>
          <w:fldChar w:fldCharType="end"/>
        </w:r>
        <w:r w:rsidR="003302F7">
          <w:rPr>
            <w:rFonts w:ascii="Arial" w:hAnsi="Arial" w:cs="Arial"/>
          </w:rPr>
          <w:t xml:space="preserve"> is a strong functional candidate to influence tissue mass</w:t>
        </w:r>
        <w:r w:rsidR="003302F7" w:rsidRPr="00110140">
          <w:rPr>
            <w:rFonts w:ascii="Arial" w:hAnsi="Arial" w:cs="Arial"/>
          </w:rPr>
          <w:t xml:space="preserve">. </w:t>
        </w:r>
        <w:r w:rsidR="003302F7">
          <w:rPr>
            <w:rFonts w:ascii="Arial" w:hAnsi="Arial" w:cs="Arial"/>
          </w:rPr>
          <w:t xml:space="preserve">The </w:t>
        </w:r>
        <w:r w:rsidR="003302F7" w:rsidRPr="0023121B">
          <w:rPr>
            <w:rFonts w:ascii="Arial" w:hAnsi="Arial" w:cs="Arial"/>
            <w:i/>
          </w:rPr>
          <w:t>Prkab2</w:t>
        </w:r>
        <w:r w:rsidR="003302F7">
          <w:rPr>
            <w:rFonts w:ascii="Arial" w:hAnsi="Arial" w:cs="Arial"/>
          </w:rPr>
          <w:t xml:space="preserve"> gene encodes beta 2 regulatory subunit of AMP-activated protein kinase (AMPK), a sensor of cellular energy status, which is upregulated in resistance training induced muscle hypertrophy </w:t>
        </w:r>
        <w:r w:rsidR="003302F7">
          <w:rPr>
            <w:rFonts w:ascii="Arial" w:hAnsi="Arial" w:cs="Arial"/>
          </w:rPr>
          <w:fldChar w:fldCharType="begin"/>
        </w:r>
        <w:r w:rsidR="003302F7">
          <w:rPr>
            <w:rFonts w:ascii="Arial" w:hAnsi="Arial" w:cs="Arial"/>
          </w:rPr>
          <w:instrText>ADDIN RW.CITE{{518 Wojtaszewski,J.F. 2005}}</w:instrText>
        </w:r>
        <w:r w:rsidR="003302F7">
          <w:rPr>
            <w:rFonts w:ascii="Arial" w:hAnsi="Arial" w:cs="Arial"/>
          </w:rPr>
          <w:fldChar w:fldCharType="separate"/>
        </w:r>
        <w:r w:rsidR="003302F7" w:rsidRPr="0023121B">
          <w:rPr>
            <w:rFonts w:ascii="Arial" w:hAnsi="Arial" w:cs="Arial"/>
          </w:rPr>
          <w:t>(Wojtaszewski et al., 2005)</w:t>
        </w:r>
        <w:r w:rsidR="003302F7">
          <w:rPr>
            <w:rFonts w:ascii="Arial" w:hAnsi="Arial" w:cs="Arial"/>
          </w:rPr>
          <w:fldChar w:fldCharType="end"/>
        </w:r>
        <w:r w:rsidR="003302F7">
          <w:rPr>
            <w:rFonts w:ascii="Arial" w:hAnsi="Arial" w:cs="Arial"/>
          </w:rPr>
          <w:t xml:space="preserve">. Agonist stimulated beta 2 adrenergic receptor encoded by </w:t>
        </w:r>
        <w:r w:rsidR="003302F7" w:rsidRPr="00052DD4">
          <w:rPr>
            <w:rFonts w:ascii="Arial" w:hAnsi="Arial" w:cs="Arial"/>
            <w:i/>
          </w:rPr>
          <w:t>Adrb2</w:t>
        </w:r>
        <w:r w:rsidR="003302F7">
          <w:rPr>
            <w:rFonts w:ascii="Arial" w:hAnsi="Arial" w:cs="Arial"/>
          </w:rPr>
          <w:t xml:space="preserve"> induces muscle hypertrophy in rodents </w:t>
        </w:r>
        <w:r w:rsidR="003302F7">
          <w:rPr>
            <w:rFonts w:ascii="Arial" w:hAnsi="Arial" w:cs="Arial"/>
          </w:rPr>
          <w:fldChar w:fldCharType="begin"/>
        </w:r>
        <w:r w:rsidR="003302F7">
          <w:rPr>
            <w:rFonts w:ascii="Arial" w:hAnsi="Arial" w:cs="Arial"/>
          </w:rPr>
          <w:instrText>ADDIN RW.CITE{{519 Sato,S. 2008; 520 Joassard,O.R. 2013}}</w:instrText>
        </w:r>
        <w:r w:rsidR="003302F7">
          <w:rPr>
            <w:rFonts w:ascii="Arial" w:hAnsi="Arial" w:cs="Arial"/>
          </w:rPr>
          <w:fldChar w:fldCharType="separate"/>
        </w:r>
        <w:r w:rsidR="003302F7" w:rsidRPr="0090463B">
          <w:rPr>
            <w:rFonts w:ascii="Arial" w:hAnsi="Arial" w:cs="Arial"/>
          </w:rPr>
          <w:t>(Joassard et al., 2013;Sato et al., 2008)</w:t>
        </w:r>
        <w:r w:rsidR="003302F7">
          <w:rPr>
            <w:rFonts w:ascii="Arial" w:hAnsi="Arial" w:cs="Arial"/>
          </w:rPr>
          <w:fldChar w:fldCharType="end"/>
        </w:r>
        <w:r w:rsidR="003302F7">
          <w:rPr>
            <w:rFonts w:ascii="Arial" w:hAnsi="Arial" w:cs="Arial"/>
          </w:rPr>
          <w:t xml:space="preserve">. Whereas the formin family </w:t>
        </w:r>
        <w:r w:rsidR="003302F7">
          <w:rPr>
            <w:rFonts w:ascii="Arial" w:hAnsi="Arial" w:cs="Arial"/>
          </w:rPr>
          <w:lastRenderedPageBreak/>
          <w:t xml:space="preserve">protein encoded by </w:t>
        </w:r>
        <w:r w:rsidR="003302F7" w:rsidRPr="00F06F5A">
          <w:rPr>
            <w:rFonts w:ascii="Arial" w:hAnsi="Arial" w:cs="Arial"/>
            <w:i/>
          </w:rPr>
          <w:t>Fmnl2</w:t>
        </w:r>
        <w:r w:rsidR="003302F7">
          <w:rPr>
            <w:rFonts w:ascii="Arial" w:hAnsi="Arial" w:cs="Arial"/>
          </w:rPr>
          <w:t xml:space="preserve"> gene </w:t>
        </w:r>
        <w:r w:rsidR="003302F7" w:rsidRPr="00110140">
          <w:rPr>
            <w:rFonts w:ascii="Arial" w:hAnsi="Arial" w:cs="Arial"/>
          </w:rPr>
          <w:t>play</w:t>
        </w:r>
        <w:r w:rsidR="003302F7">
          <w:rPr>
            <w:rFonts w:ascii="Arial" w:hAnsi="Arial" w:cs="Arial"/>
          </w:rPr>
          <w:t>s</w:t>
        </w:r>
        <w:r w:rsidR="003302F7" w:rsidRPr="00110140">
          <w:rPr>
            <w:rFonts w:ascii="Arial" w:hAnsi="Arial" w:cs="Arial"/>
          </w:rPr>
          <w:t xml:space="preserve"> a role in </w:t>
        </w:r>
        <w:r w:rsidR="003302F7">
          <w:rPr>
            <w:rFonts w:ascii="Arial" w:hAnsi="Arial" w:cs="Arial"/>
          </w:rPr>
          <w:t xml:space="preserve">development and </w:t>
        </w:r>
        <w:r w:rsidR="003302F7" w:rsidRPr="00110140">
          <w:rPr>
            <w:rFonts w:ascii="Arial" w:hAnsi="Arial" w:cs="Arial"/>
          </w:rPr>
          <w:t xml:space="preserve">repair of myofibrils in </w:t>
        </w:r>
        <w:r w:rsidR="003302F7">
          <w:rPr>
            <w:rFonts w:ascii="Arial" w:hAnsi="Arial" w:cs="Arial"/>
          </w:rPr>
          <w:t xml:space="preserve">the </w:t>
        </w:r>
        <w:r w:rsidR="003302F7" w:rsidRPr="00110140">
          <w:rPr>
            <w:rFonts w:ascii="Arial" w:hAnsi="Arial" w:cs="Arial"/>
          </w:rPr>
          <w:t xml:space="preserve">cardiac muscle </w:t>
        </w:r>
        <w:r w:rsidR="003302F7">
          <w:rPr>
            <w:rFonts w:ascii="Arial" w:hAnsi="Arial" w:cs="Arial"/>
          </w:rPr>
          <w:fldChar w:fldCharType="begin"/>
        </w:r>
        <w:r w:rsidR="003302F7">
          <w:rPr>
            <w:rFonts w:ascii="Arial" w:hAnsi="Arial" w:cs="Arial"/>
          </w:rPr>
          <w:instrText>ADDIN RW.CITE{{515 Rosado,M. 2014}}</w:instrText>
        </w:r>
        <w:r w:rsidR="003302F7">
          <w:rPr>
            <w:rFonts w:ascii="Arial" w:hAnsi="Arial" w:cs="Arial"/>
          </w:rPr>
          <w:fldChar w:fldCharType="separate"/>
        </w:r>
        <w:r w:rsidR="003302F7" w:rsidRPr="004C710A">
          <w:rPr>
            <w:rFonts w:ascii="Arial" w:hAnsi="Arial" w:cs="Arial"/>
          </w:rPr>
          <w:t>(Rosado et al., 2014)</w:t>
        </w:r>
        <w:r w:rsidR="003302F7">
          <w:rPr>
            <w:rFonts w:ascii="Arial" w:hAnsi="Arial" w:cs="Arial"/>
          </w:rPr>
          <w:fldChar w:fldCharType="end"/>
        </w:r>
        <w:r w:rsidR="003302F7">
          <w:rPr>
            <w:rFonts w:ascii="Arial" w:hAnsi="Arial" w:cs="Arial"/>
          </w:rPr>
          <w:t xml:space="preserve">. </w:t>
        </w:r>
      </w:ins>
    </w:p>
    <w:p w14:paraId="11DC15A4" w14:textId="77777777" w:rsidR="003302F7" w:rsidRDefault="003302F7" w:rsidP="00B80991">
      <w:pPr>
        <w:spacing w:line="480" w:lineRule="auto"/>
        <w:ind w:firstLine="720"/>
        <w:jc w:val="both"/>
      </w:pPr>
    </w:p>
    <w:p w14:paraId="3482237E" w14:textId="77777777" w:rsidR="00195E79" w:rsidRDefault="00195E79" w:rsidP="00FB0C50">
      <w:pPr>
        <w:spacing w:line="480" w:lineRule="auto"/>
        <w:jc w:val="both"/>
      </w:pPr>
    </w:p>
    <w:p w14:paraId="2CAC5CAC" w14:textId="7DED0600" w:rsidR="00FB0C50" w:rsidRPr="00195E79" w:rsidRDefault="00FB0C50" w:rsidP="00FB0C50">
      <w:pPr>
        <w:spacing w:line="480" w:lineRule="auto"/>
        <w:jc w:val="both"/>
        <w:rPr>
          <w:b/>
        </w:rPr>
      </w:pPr>
      <w:r w:rsidRPr="00195E79">
        <w:rPr>
          <w:b/>
        </w:rPr>
        <w:t>Discussion</w:t>
      </w:r>
    </w:p>
    <w:p w14:paraId="6B6C0401" w14:textId="4051FC9A" w:rsidR="00FB0C50" w:rsidRDefault="00FB0C50" w:rsidP="00FB0C50">
      <w:pPr>
        <w:spacing w:line="480" w:lineRule="auto"/>
        <w:jc w:val="both"/>
      </w:pPr>
      <w:r>
        <w:t xml:space="preserve">We report a surprisingly low rate of replication between two large genetic analyses of complex traits in mice. Using a harmonized set of phenotypes and genotypes from the same population of outbred of mice, obtained from the same commercial breeder, replication rates were </w:t>
      </w:r>
      <w:r w:rsidR="00120439">
        <w:t>on average 47%.</w:t>
      </w:r>
      <w:r>
        <w:t xml:space="preserve"> We explored a number of explanations for this finding, as discussed below.</w:t>
      </w:r>
    </w:p>
    <w:p w14:paraId="29E28C2E" w14:textId="0E181EE3" w:rsidR="00FB0C50" w:rsidRDefault="00120439" w:rsidP="00B62B7D">
      <w:pPr>
        <w:spacing w:line="480" w:lineRule="auto"/>
        <w:ind w:firstLine="720"/>
        <w:jc w:val="both"/>
      </w:pPr>
      <w:r>
        <w:t xml:space="preserve">The result is not simply an artifact of the way we defined replication. </w:t>
      </w:r>
      <w:r w:rsidR="00FB0C50">
        <w:t xml:space="preserve">We chose a relatively simple definition of replication: that the P-value of replication locus should be less than 5% and the effect was in the same direction. This strategy is appealing for being easily understood, and is in-line with common definitions of replication. </w:t>
      </w:r>
      <w:r w:rsidR="00B62B7D">
        <w:t xml:space="preserve"> Applying a Bayesian replication factor did not substantially alter the number of loci for which we evidence for replication</w:t>
      </w:r>
      <w:ins w:id="47" w:author="Jonathan Flint" w:date="2015-11-08T18:16:00Z">
        <w:r w:rsidR="005D2394">
          <w:t>.</w:t>
        </w:r>
      </w:ins>
    </w:p>
    <w:p w14:paraId="05176586" w14:textId="52434894" w:rsidR="00B62B7D" w:rsidRDefault="00FB0C50" w:rsidP="00B62B7D">
      <w:pPr>
        <w:spacing w:line="480" w:lineRule="auto"/>
        <w:ind w:firstLine="720"/>
        <w:jc w:val="both"/>
      </w:pPr>
      <w:r>
        <w:t xml:space="preserve">We expected the extent to which QTLs replicated to be explained in part by differences between phenotypes. Variation in the way phenotypes were assessed might mean that equally heritable phenotypes would arise from different loci. </w:t>
      </w:r>
      <w:r w:rsidR="00B62B7D">
        <w:t>In fact we found little evidence that phenoty</w:t>
      </w:r>
      <w:r w:rsidR="00120439">
        <w:t>pic differences were to blame. R</w:t>
      </w:r>
      <w:r w:rsidR="00B62B7D">
        <w:t xml:space="preserve">eplication rates in phenotypes assessed by the same group of investigators using the same protocol were not significantly different from replication rates observed in phenotypes measures independently in the two </w:t>
      </w:r>
      <w:r w:rsidR="00B62B7D">
        <w:lastRenderedPageBreak/>
        <w:t>laboratories.</w:t>
      </w:r>
      <w:r w:rsidR="00120439">
        <w:t xml:space="preserve"> When we carried out a within cohort replication the rates were similar to between cohort replication (</w:t>
      </w:r>
      <w:r w:rsidR="00195E79">
        <w:t xml:space="preserve">52% compared to 55% in the comparison between OX male mice and UC). </w:t>
      </w:r>
      <w:r w:rsidR="00B62B7D">
        <w:t xml:space="preserve">Genetic correlations between phenotypes were high, also making it less likely that measurement differences contribute. </w:t>
      </w:r>
      <w:r w:rsidR="00120439">
        <w:t xml:space="preserve"> </w:t>
      </w:r>
      <w:r w:rsidR="00B62B7D">
        <w:t>While we cannot exclude the contribution of phenotypic differences, we believe that contribution to be small.</w:t>
      </w:r>
    </w:p>
    <w:p w14:paraId="5718039C" w14:textId="2F957B40" w:rsidR="00195E79" w:rsidRDefault="00C87424" w:rsidP="00195E79">
      <w:pPr>
        <w:spacing w:line="480" w:lineRule="auto"/>
        <w:ind w:firstLine="720"/>
        <w:jc w:val="both"/>
      </w:pPr>
      <w:r>
        <w:t>One</w:t>
      </w:r>
      <w:r w:rsidR="00195E79">
        <w:t xml:space="preserve"> important reason for the low replication</w:t>
      </w:r>
      <w:r>
        <w:t xml:space="preserve"> rates is the operation of </w:t>
      </w:r>
      <w:ins w:id="48" w:author="Jonathan Flint" w:date="2015-11-08T18:16:00Z">
        <w:r w:rsidR="005D2394">
          <w:t>“w</w:t>
        </w:r>
      </w:ins>
      <w:r>
        <w:t>inner’s curse</w:t>
      </w:r>
      <w:ins w:id="49" w:author="Jonathan Flint" w:date="2015-11-08T18:16:00Z">
        <w:r w:rsidR="005D2394">
          <w:t>”</w:t>
        </w:r>
      </w:ins>
      <w:r>
        <w:t>, that is the</w:t>
      </w:r>
      <w:r w:rsidR="00195E79">
        <w:t xml:space="preserve"> over-estimate</w:t>
      </w:r>
      <w:r>
        <w:t>d</w:t>
      </w:r>
      <w:r w:rsidR="00195E79">
        <w:t xml:space="preserve"> effect size obtained from the discovery sample</w:t>
      </w:r>
      <w:ins w:id="50" w:author="Parker, Clarissa C." w:date="2015-11-07T12:46:00Z">
        <w:r w:rsidR="00D12183">
          <w:t>.</w:t>
        </w:r>
      </w:ins>
      <w:r w:rsidR="00195E79">
        <w:t xml:space="preserve"> This results in over-optimistic estimates of power</w:t>
      </w:r>
      <w:r>
        <w:t xml:space="preserve"> and thus in falsely high expectations of replication success</w:t>
      </w:r>
      <w:r w:rsidR="00195E79">
        <w:t>. When we applied a corrected effect size estimate, obtained from a joint analysis, then the expected number of replicated loci fell closer to the number observed</w:t>
      </w:r>
      <w:ins w:id="51" w:author="Jonathan Flint" w:date="2015-11-08T18:17:00Z">
        <w:r w:rsidR="0031650E">
          <w:t>, but still did not fully account for the low replication rates.</w:t>
        </w:r>
      </w:ins>
    </w:p>
    <w:p w14:paraId="55944D1A" w14:textId="7F6E2E9A" w:rsidR="00195E79" w:rsidRDefault="0031650E" w:rsidP="00195E79">
      <w:pPr>
        <w:spacing w:line="480" w:lineRule="auto"/>
        <w:ind w:firstLine="720"/>
        <w:jc w:val="both"/>
      </w:pPr>
      <w:ins w:id="52" w:author="Jonathan Flint" w:date="2015-11-08T18:18:00Z">
        <w:r>
          <w:t xml:space="preserve">Failure to replicate does not mean the loci are not true findings. </w:t>
        </w:r>
      </w:ins>
      <w:r w:rsidR="00C87424">
        <w:t xml:space="preserve"> We </w:t>
      </w:r>
      <w:ins w:id="53" w:author="Jonathan Flint" w:date="2015-11-08T18:19:00Z">
        <w:r>
          <w:t>found</w:t>
        </w:r>
      </w:ins>
      <w:r w:rsidR="00C87424">
        <w:t xml:space="preserve"> some evidence </w:t>
      </w:r>
      <w:ins w:id="54" w:author="Jonathan Flint" w:date="2015-11-08T18:18:00Z">
        <w:r>
          <w:t xml:space="preserve">that the </w:t>
        </w:r>
      </w:ins>
      <w:ins w:id="55" w:author="Jonathan Flint" w:date="2015-11-08T18:19:00Z">
        <w:r>
          <w:t>non-replicated loci contain true signals</w:t>
        </w:r>
      </w:ins>
      <w:r w:rsidR="00C87424">
        <w:t xml:space="preserve">. </w:t>
      </w:r>
      <w:ins w:id="56" w:author="Jonathan Flint" w:date="2015-11-08T18:19:00Z">
        <w:r>
          <w:t xml:space="preserve">The </w:t>
        </w:r>
      </w:ins>
      <w:r w:rsidR="00C87424">
        <w:t xml:space="preserve">distribution of replication P-values that were </w:t>
      </w:r>
      <w:ins w:id="57" w:author="Jonathan Flint" w:date="2015-11-08T18:20:00Z">
        <w:r>
          <w:t xml:space="preserve">more </w:t>
        </w:r>
      </w:ins>
      <w:r w:rsidR="00C87424">
        <w:t>than 0.05 was not uniform</w:t>
      </w:r>
      <w:ins w:id="58" w:author="Jonathan Flint" w:date="2015-11-08T18:19:00Z">
        <w:r>
          <w:t xml:space="preserve">, and </w:t>
        </w:r>
      </w:ins>
      <w:r w:rsidR="00C87424">
        <w:t>including replication P-values from discovery FDRs up to 0.5, the deviation from uniformity continued to be significant (indeed became more significant), indicating the presence of additional true signal. We drew the same conclusion from the relatively poor correlation between Bayes factors and the discovery P-values</w:t>
      </w:r>
      <w:ins w:id="59" w:author="Jonathan Flint" w:date="2015-11-08T18:21:00Z">
        <w:r>
          <w:t>.</w:t>
        </w:r>
      </w:ins>
      <w:r w:rsidR="00C87424">
        <w:t xml:space="preserve"> These observations indicate that it would be incorrect to simply discard “non-replicated” loci.</w:t>
      </w:r>
    </w:p>
    <w:p w14:paraId="588AE399" w14:textId="77777777" w:rsidR="00050FC9" w:rsidRDefault="00C87424" w:rsidP="00195E79">
      <w:pPr>
        <w:spacing w:line="480" w:lineRule="auto"/>
        <w:ind w:firstLine="720"/>
        <w:jc w:val="both"/>
      </w:pPr>
      <w:r>
        <w:t xml:space="preserve">But what of the need to obtain robustly identified loci, whose association </w:t>
      </w:r>
      <w:r w:rsidR="004666CD">
        <w:t>is not in doubt? Our findings</w:t>
      </w:r>
      <w:r>
        <w:t xml:space="preserve"> make the following relevant points. We noted that </w:t>
      </w:r>
      <w:r w:rsidR="00050FC9">
        <w:t xml:space="preserve">a </w:t>
      </w:r>
      <w:r>
        <w:lastRenderedPageBreak/>
        <w:t xml:space="preserve">100% </w:t>
      </w:r>
      <w:r w:rsidR="00050FC9">
        <w:t>replication rate for</w:t>
      </w:r>
      <w:r>
        <w:t xml:space="preserve"> loci with a </w:t>
      </w:r>
      <w:r w:rsidR="00050FC9">
        <w:t xml:space="preserve">discovery logP greater than 8.5. Simply setting a high enough discovery threshold will ensure a robust finding. Because of the difficulties in accurately assessing effect sizes, establishing this threshold is likely to need the sort of empirical justification we have provided in this paper. Similar arguments led physicists to insist on a five sigma threshold for declaring a finding significant. </w:t>
      </w:r>
    </w:p>
    <w:p w14:paraId="0C43D015" w14:textId="6A10C4DE" w:rsidR="00524B23" w:rsidRDefault="00050FC9" w:rsidP="0031650E">
      <w:pPr>
        <w:spacing w:line="480" w:lineRule="auto"/>
        <w:ind w:firstLine="720"/>
        <w:jc w:val="both"/>
      </w:pPr>
      <w:r>
        <w:t xml:space="preserve">Second, our findings demonstrate the value of large discovery sample size. Although going from the OX sample to replicate in the UC sample incurred the penalty of lower replication power, the total number of loci discovered is more than twice that found proceeding the other way around (36 against 15). </w:t>
      </w:r>
      <w:r w:rsidR="00524B23">
        <w:t xml:space="preserve">Starting with the larger sample size (OX) and replicating in a smaller sample also provides a better discovery estimate of the effect size. </w:t>
      </w:r>
      <w:r>
        <w:t xml:space="preserve">Even more strikingly, using the combined sample of both UC and OX mice more than doubled the total number of QTLs identified at an FDR of 5%. It identified 17 loci with logP greater than 8 (compare to ten in the OX alone sample). </w:t>
      </w:r>
    </w:p>
    <w:p w14:paraId="3F053EAD" w14:textId="7888B505" w:rsidR="00050FC9" w:rsidRDefault="00050FC9" w:rsidP="00195E79">
      <w:pPr>
        <w:spacing w:line="480" w:lineRule="auto"/>
        <w:ind w:firstLine="720"/>
        <w:jc w:val="both"/>
      </w:pPr>
      <w:r>
        <w:t xml:space="preserve">Finally, this increase in sample size led to the identification of a number of </w:t>
      </w:r>
      <w:ins w:id="60" w:author="Jonathan Flint" w:date="2015-11-08T18:22:00Z">
        <w:r w:rsidR="0031650E">
          <w:t xml:space="preserve">novel loci, and </w:t>
        </w:r>
      </w:ins>
      <w:r>
        <w:t>candidate genes</w:t>
      </w:r>
      <w:ins w:id="61" w:author="Jonathan Flint" w:date="2015-11-08T18:22:00Z">
        <w:r w:rsidR="0031650E">
          <w:t>.. For example,</w:t>
        </w:r>
      </w:ins>
      <w:r>
        <w:t xml:space="preserve"> </w:t>
      </w:r>
      <w:ins w:id="62" w:author="Jonathan Flint" w:date="2015-11-08T18:22:00Z">
        <w:r w:rsidR="0031650E">
          <w:t>t</w:t>
        </w:r>
        <w:r w:rsidR="0031650E" w:rsidRPr="0031650E">
          <w:t>he mega analysis implicates Sh3glb1, Prkab2, Adrb2 and Fmnl2 genes in skeletal muscle phenotypes.</w:t>
        </w:r>
      </w:ins>
    </w:p>
    <w:p w14:paraId="5EF4587A" w14:textId="77777777" w:rsidR="00FB0C50" w:rsidRDefault="00FB0C50" w:rsidP="00050FC9">
      <w:pPr>
        <w:spacing w:line="480" w:lineRule="auto"/>
        <w:ind w:firstLine="720"/>
        <w:jc w:val="both"/>
        <w:rPr>
          <w:ins w:id="63" w:author="Jonathan Flint" w:date="2015-11-15T17:14:00Z"/>
        </w:rPr>
      </w:pPr>
      <w:r>
        <w:t xml:space="preserve">Our examination of the factors that contribute to replication highlights the need to be cautious over claims from a single study. But it would be wrong to insist that replication alone is necessary to establish the robustness of an initial discovery. There appear to be a number of factors, not just study design and the application of appropriate thresholds for the discovery phase, that contribute to whether a finding replicates or not. Some of these lie in technical and artefactual </w:t>
      </w:r>
      <w:r>
        <w:lastRenderedPageBreak/>
        <w:t>details, but others reflect biological differences, which contribute to phenotypic differences. While different analytical approaches will alter replication rates, we do not believe they alone will produce acceptable levels of replication. Rather, more nuanced analyses are required that consider the context of the experiment and also the nature of genes and other features at the QTLs. We suspect there may be unexpected biological insights to be found from an unexpected lack of replication.</w:t>
      </w:r>
    </w:p>
    <w:p w14:paraId="1DE41E40" w14:textId="53692F73" w:rsidR="000F75F9" w:rsidRDefault="000F75F9">
      <w:pPr>
        <w:rPr>
          <w:ins w:id="64" w:author="Jonathan Flint" w:date="2015-11-15T17:14:00Z"/>
        </w:rPr>
      </w:pPr>
      <w:ins w:id="65" w:author="Jonathan Flint" w:date="2015-11-15T17:14:00Z">
        <w:r>
          <w:br w:type="page"/>
        </w:r>
      </w:ins>
    </w:p>
    <w:p w14:paraId="267E18C6" w14:textId="77777777" w:rsidR="000F75F9" w:rsidRDefault="000F75F9" w:rsidP="000F75F9">
      <w:pPr>
        <w:spacing w:line="480" w:lineRule="auto"/>
        <w:jc w:val="both"/>
      </w:pPr>
      <w:commentRangeStart w:id="66"/>
      <w:r>
        <w:lastRenderedPageBreak/>
        <w:t>Methods</w:t>
      </w:r>
      <w:commentRangeEnd w:id="66"/>
      <w:r>
        <w:rPr>
          <w:rStyle w:val="CommentReference"/>
        </w:rPr>
        <w:commentReference w:id="66"/>
      </w:r>
    </w:p>
    <w:p w14:paraId="4E892BC9" w14:textId="77777777" w:rsidR="000F75F9" w:rsidRDefault="000F75F9" w:rsidP="000F75F9">
      <w:pPr>
        <w:spacing w:line="480" w:lineRule="auto"/>
        <w:jc w:val="both"/>
        <w:rPr>
          <w:i/>
        </w:rPr>
      </w:pPr>
      <w:r>
        <w:rPr>
          <w:i/>
        </w:rPr>
        <w:t>Subjects</w:t>
      </w:r>
    </w:p>
    <w:p w14:paraId="7F619F46" w14:textId="77777777" w:rsidR="000F75F9" w:rsidRDefault="000F75F9" w:rsidP="000F75F9">
      <w:pPr>
        <w:spacing w:line="480" w:lineRule="auto"/>
        <w:jc w:val="both"/>
      </w:pPr>
      <w:r w:rsidRPr="001C28D1">
        <w:t xml:space="preserve">Every two weeks, 48 male CFW mice were </w:t>
      </w:r>
      <w:r>
        <w:t>transported by bus</w:t>
      </w:r>
      <w:r w:rsidRPr="001C28D1">
        <w:t xml:space="preserve"> from </w:t>
      </w:r>
      <w:r>
        <w:t xml:space="preserve">the Charles River Labs colony in Portage, Michigan </w:t>
      </w:r>
      <w:r w:rsidRPr="001C28D1">
        <w:t xml:space="preserve">to </w:t>
      </w:r>
      <w:r>
        <w:t>UC</w:t>
      </w:r>
      <w:r w:rsidRPr="001C28D1">
        <w:t xml:space="preserve"> for phenotyping. </w:t>
      </w:r>
      <w:r>
        <w:t>UC</w:t>
      </w:r>
      <w:r w:rsidRPr="001C28D1">
        <w:t xml:space="preserve"> requested that CRL send only one mouse from each litter to avoid siblings (close relatives reduce power to map QTLs, and complicate analysis). The average age of the mice upon arrival was 35 days (ranging from 34 to 46 days), and their average weight was 25.5 g (ranging from 13.4 g to 38.7 g). Mice were housed 4 per cage and given ~15 days to adapt to their new environment prior to any behavioral testing. Standard lab chow and water were available </w:t>
      </w:r>
      <w:r w:rsidRPr="001C28D1">
        <w:rPr>
          <w:i/>
        </w:rPr>
        <w:t>ad libitum</w:t>
      </w:r>
      <w:r w:rsidRPr="001C28D1">
        <w:t xml:space="preserve">, except during the fasting glucose tests and behavioral procedures. Mice were maintained on a standard 12:12h light-dark cycle (lights on at 06:30). All phenotyping occurred during the light phase between 08:00 and 16:00 hours, over the period of August 2011 to December 2012. All procedures were approved by the </w:t>
      </w:r>
      <w:r>
        <w:t>UC</w:t>
      </w:r>
      <w:r w:rsidRPr="001C28D1">
        <w:t xml:space="preserve"> Institutional Animal Care and Use Committee (IACUC) in accordance with National Institute of Health guidelines for the care and use of laboratory animals.</w:t>
      </w:r>
    </w:p>
    <w:p w14:paraId="5F2837CA" w14:textId="77777777" w:rsidR="000F75F9" w:rsidRDefault="000F75F9" w:rsidP="000F75F9">
      <w:pPr>
        <w:spacing w:line="480" w:lineRule="auto"/>
        <w:jc w:val="both"/>
        <w:rPr>
          <w:i/>
        </w:rPr>
      </w:pPr>
      <w:r w:rsidRPr="001C28D1">
        <w:rPr>
          <w:i/>
        </w:rPr>
        <w:t>Phenotypes</w:t>
      </w:r>
    </w:p>
    <w:p w14:paraId="24F127DC" w14:textId="77777777" w:rsidR="000F75F9" w:rsidRDefault="000F75F9" w:rsidP="000F75F9">
      <w:pPr>
        <w:spacing w:line="480" w:lineRule="auto"/>
        <w:jc w:val="both"/>
        <w:rPr>
          <w:u w:val="single"/>
        </w:rPr>
      </w:pPr>
      <w:r>
        <w:rPr>
          <w:u w:val="single"/>
        </w:rPr>
        <w:t>Blood Glucose</w:t>
      </w:r>
    </w:p>
    <w:p w14:paraId="5292F6D7" w14:textId="77777777" w:rsidR="000F75F9" w:rsidRDefault="000F75F9" w:rsidP="000F75F9">
      <w:pPr>
        <w:spacing w:line="480" w:lineRule="auto"/>
        <w:jc w:val="both"/>
      </w:pPr>
      <w:r>
        <w:t xml:space="preserve">One day after the mice arrived at UC (Mean Age = 36.6 days, SD = 2.5 days), glucose levels were measured using a glucometer after a 4-hour fasting period. In the morning, between 08:00 and 09:00, mice were ear tagged, then transferred into new cages with clean bedding and their food was removed, but water was available </w:t>
      </w:r>
      <w:r w:rsidRPr="001C28D1">
        <w:rPr>
          <w:i/>
        </w:rPr>
        <w:t>ad libitum</w:t>
      </w:r>
      <w:r>
        <w:t xml:space="preserve">. After that, mice were transported to a testing </w:t>
      </w:r>
      <w:r>
        <w:lastRenderedPageBreak/>
        <w:t>room, and they were left there for 4 hours. After 4 hours mice were weighed, and a small piece of the tip of the tail was cut using a razor blade and saved for subsequent DNA extraction. This produced a small amount of blood that could be analyzed with glucose strips (Bayer Contour TS Blood Glucose Test Strips) and a glucometer (Bayer Contour TS Blood Glucose Monitoring System). Units are millimoles/liter, or mmol/L, which is the SI unit for measuring glucose in blood. Immediately after all mice within a single cage were tested, food was returned to the cage, and the cage was returned to the colony room where they remained for approximately two weeks before behavioral testing.</w:t>
      </w:r>
    </w:p>
    <w:p w14:paraId="6B1480BA" w14:textId="77777777" w:rsidR="000F75F9" w:rsidRDefault="000F75F9" w:rsidP="000F75F9">
      <w:pPr>
        <w:spacing w:line="480" w:lineRule="auto"/>
        <w:jc w:val="both"/>
      </w:pPr>
      <w:r>
        <w:t>Fasting blood glucose levels were partially explained by body weight (proportion of variance explained = 5.6%), so for QTL mapping body weight was included in all regression models of fasting glucose levels. Batches 1 and 11 showed a considerable departure in fasting glucose levels from other batches, so we included 1 and 11 batch indicators in the linear regression models to control for effects of these batches.</w:t>
      </w:r>
    </w:p>
    <w:p w14:paraId="0C9B4B9F" w14:textId="77777777" w:rsidR="000F75F9" w:rsidRPr="001C28D1" w:rsidRDefault="000F75F9" w:rsidP="000F75F9">
      <w:pPr>
        <w:spacing w:line="480" w:lineRule="auto"/>
        <w:jc w:val="both"/>
        <w:rPr>
          <w:u w:val="single"/>
        </w:rPr>
      </w:pPr>
      <w:r w:rsidRPr="001C28D1">
        <w:rPr>
          <w:u w:val="single"/>
        </w:rPr>
        <w:t>Locomotor Activity</w:t>
      </w:r>
    </w:p>
    <w:p w14:paraId="3CB0C38A" w14:textId="77777777" w:rsidR="000F75F9" w:rsidRDefault="000F75F9" w:rsidP="000F75F9">
      <w:pPr>
        <w:spacing w:line="480" w:lineRule="auto"/>
        <w:jc w:val="both"/>
      </w:pPr>
      <w:r>
        <w:t xml:space="preserve">Mice were ~51 days of age at the time of test (SD = 4).  Mice were transported from the adjacent vivarium, and then allowed to habituate to the procedure room for 30 minutes in their home cages. After 30 minutes of acclimation, mice were removed from the home cage and placed into individual holding cages for 5 minutes. They were weighed individually, injected i.p. with physiological saline (0.01 ml/g body weight), and immediately placed in the center of the OF chamber (AccuScan Instruments, Columbus, OH). Each chamber consisted of a clear acrylic arena (40 x 40 x 30 cm) placed inside a frame containing evenly </w:t>
      </w:r>
      <w:r>
        <w:lastRenderedPageBreak/>
        <w:t xml:space="preserve">spaced infrared photobeams from the front to the back and from the left to the right of the arena. Beam breaks were recorded on a computer and converted into horizontal activity.  Each activity chamber was encased within a sound attenuating PVC/lexan environmental chamber. Overhead lighting in each chamber provided dim illumination (~80 lux), and a fan provided both ventilation and masking of background noise. Activity chambers were cleaned with 10% isopropanol between tests. </w:t>
      </w:r>
      <w:commentRangeStart w:id="67"/>
      <w:r w:rsidRPr="004E0765">
        <w:rPr>
          <w:highlight w:val="yellow"/>
        </w:rPr>
        <w:t>A total of eight phenotypes were collected: total activity recorded between 0 and 5 minutes, total activity recorded between 25 and 30 minutes, total activity recorded between the last 10 minutes, decay in activity over time, total activity for the entire 30 minutes, total activity between 5 and 25 minutes, total activity for the first 15 minutes, and total activity for the last 15 minutes.</w:t>
      </w:r>
      <w:commentRangeEnd w:id="67"/>
      <w:r>
        <w:rPr>
          <w:rStyle w:val="CommentReference"/>
        </w:rPr>
        <w:commentReference w:id="67"/>
      </w:r>
    </w:p>
    <w:p w14:paraId="644A687C" w14:textId="77777777" w:rsidR="000F75F9" w:rsidRDefault="000F75F9" w:rsidP="000F75F9">
      <w:pPr>
        <w:spacing w:line="480" w:lineRule="auto"/>
        <w:jc w:val="both"/>
      </w:pPr>
      <w:r>
        <w:t>We checked recorded measurements from all 12 chambers used in these tests to see whether the phenotypes measured using any given chamber differ noticeably from the others. Only one chamber, number 7, had a noticeable effect on the phenotypes, so we included a binary indicator for this cage in all regression models of the locomotor phenotypes.</w:t>
      </w:r>
    </w:p>
    <w:p w14:paraId="159757B5" w14:textId="77777777" w:rsidR="000F75F9" w:rsidRPr="001C28D1" w:rsidRDefault="000F75F9" w:rsidP="000F75F9">
      <w:pPr>
        <w:spacing w:line="480" w:lineRule="auto"/>
        <w:jc w:val="both"/>
        <w:rPr>
          <w:u w:val="single"/>
        </w:rPr>
      </w:pPr>
      <w:r w:rsidRPr="001C28D1">
        <w:rPr>
          <w:u w:val="single"/>
        </w:rPr>
        <w:t>Conditioned Fear</w:t>
      </w:r>
    </w:p>
    <w:p w14:paraId="6A0C7B7D" w14:textId="77777777" w:rsidR="000F75F9" w:rsidRDefault="000F75F9" w:rsidP="000F75F9">
      <w:pPr>
        <w:spacing w:line="480" w:lineRule="auto"/>
        <w:jc w:val="both"/>
      </w:pPr>
      <w:r>
        <w:t xml:space="preserve">Mice were tested for conditioned fear (CF) at ~ 63 days of age (SD = 2.9).  The CF paradigm was performed over three days: on the first test day, mice were conditioned to associate a test chamber and a tone with a shock; on the second test day, the mice were re-exposed to the same context, but no tones or shocks were given; on the third day, mice were exposed to the conditioned stimulus (the </w:t>
      </w:r>
      <w:r>
        <w:lastRenderedPageBreak/>
        <w:t xml:space="preserve">tones), but in a different environment. Immobility, or “freezing” behavior, was interpreted as a measure of learned fear. </w:t>
      </w:r>
    </w:p>
    <w:p w14:paraId="7BEA6836" w14:textId="77777777" w:rsidR="000F75F9" w:rsidRDefault="000F75F9" w:rsidP="000F75F9">
      <w:pPr>
        <w:spacing w:line="480" w:lineRule="auto"/>
        <w:jc w:val="both"/>
      </w:pPr>
      <w:r>
        <w:t>We tested mice in 4 chambers obtained from Med Associates (St. Albans, VT, USA). These chambers had inside dimensions of 29 cm x 19 cm x 25 cm. Each chamber had a stainless steel floor grid, metal sides, clear plastic ends and a ceiling, all housed within a sound-attenuating enclosure. A fluorescent light on the top of the chamber provided dim illumination (~3 lux), and a fan provided a low level of masking background noise. Chambers were cleaned with 10% isopropanol between animals. We recorded freezing behavior by analyzing digital video with Freeze Frame software (Actimetrics, Evanston, IL, USA). The freezing data was exported in 30-second blocks, and then averaged into summary measures (detailed below).</w:t>
      </w:r>
    </w:p>
    <w:p w14:paraId="6AACDED8" w14:textId="77777777" w:rsidR="000F75F9" w:rsidRDefault="000F75F9" w:rsidP="000F75F9">
      <w:pPr>
        <w:spacing w:line="480" w:lineRule="auto"/>
        <w:jc w:val="both"/>
      </w:pPr>
      <w:r>
        <w:t xml:space="preserve">The conditioned fear tests consisted of three 7-minute trials over three consecutive days. On all days, the mice were allowed to habituate to a sound-proof room for 30 minutes in their home cages prior to testing. The mice were then transferred to chambers in the testing room from within their individual holding cages. Thirty seconds after being placed in the test chambers, we recorded a baseline measurement of freezing (“freezing before tone, training Day (%)”) ending at the 180-second mark. After this pre-training period, mice were exposed four times to the conditioned stimulus (CS), an 85 dB, 3 kHz tone which lasted 30 seconds, and co-terminated with the unconditioned stimulus (US), a 2-second, 0.5-mA foot shock delivered through the stainless steel floor grid. After each CS-US pairing, there was a 30-second period in which no stimulus was delivered to the subject. We also measured average percent time spent freezing </w:t>
      </w:r>
      <w:r>
        <w:lastRenderedPageBreak/>
        <w:t xml:space="preserve">to the first tone prior to shock (“freezing to tone during training (%)”).  </w:t>
      </w:r>
      <w:commentRangeStart w:id="68"/>
      <w:r>
        <w:t>Finally, in order to attenuate the effect of baseline variation in freezing that was not relevant to unconditioned freezing, we corrected for baseline freezing on the average percent time freezing to the first tone prior to shock (“corrected unconditioned freezing”).</w:t>
      </w:r>
      <w:commentRangeEnd w:id="68"/>
      <w:r>
        <w:rPr>
          <w:rStyle w:val="CommentReference"/>
        </w:rPr>
        <w:commentReference w:id="68"/>
      </w:r>
    </w:p>
    <w:p w14:paraId="04EDEECC" w14:textId="77777777" w:rsidR="000F75F9" w:rsidRDefault="000F75F9" w:rsidP="000F75F9">
      <w:pPr>
        <w:spacing w:line="480" w:lineRule="auto"/>
        <w:jc w:val="both"/>
      </w:pPr>
      <w:r>
        <w:t xml:space="preserve">Test day 2 began exactly 24 hours after the start of testing on day 1. The testing environment was identical to day 1, except that neither tones nor shocks were presented to the mice.  We measured freezing in response to the test chamber during the same period of time as pre-training freezing (30–180 seconds, “freezing to context, test day (%)”). We chose this time period for two reasons: one, to allow for direct comparisons to the pre-training freezing scores on day 1; two, to avoid measuring freezing behavior during the latter part of the trial in which the mice may have anticipated shocks based on the previous days’ test. </w:t>
      </w:r>
      <w:commentRangeStart w:id="69"/>
      <w:r>
        <w:t>In order to attenuate the effect of baseline variation in freezing that was not relevant to learned fear behavior, we also obtained a measurement of baseline context freezing that was corrected for baseline freezing during training on day 1 (“corrected freezing to same context”).</w:t>
      </w:r>
      <w:commentRangeEnd w:id="69"/>
      <w:r>
        <w:rPr>
          <w:rStyle w:val="CommentReference"/>
        </w:rPr>
        <w:commentReference w:id="69"/>
      </w:r>
    </w:p>
    <w:p w14:paraId="36EEB1EC" w14:textId="77777777" w:rsidR="000F75F9" w:rsidRDefault="000F75F9" w:rsidP="000F75F9">
      <w:pPr>
        <w:spacing w:line="480" w:lineRule="auto"/>
        <w:jc w:val="both"/>
      </w:pPr>
      <w:r>
        <w:t xml:space="preserve">Test day 3 began exactly 24 hours after the start of test day 2. On day 3, we altered the context in several ways: (1) a different experimenter conducted the testing, and she wore a different style of gloves; (2) the transfer cages had no bedding; (3) the metal shock grid, chamber door and one wall were covered with a different material, a hard white plastic; (4) we changed the lighting by placing yellow film over the chamber lights; (5) we cleaned the chamber and plastic surfaces with 0.1% acetic acid solution; and (6) the vent fan was partially </w:t>
      </w:r>
      <w:r>
        <w:lastRenderedPageBreak/>
        <w:t xml:space="preserve">obstructed to alter the background noise. On day 3, the tones were presented at the same times as on day 1, but in this occasion they were not paired with shocks. We recorded freezing over the same 30-to-180-second period as on days 1 and 2 by measuring percent time freezing at baseline during the cue test before the first tone (“fc.cue.baseline”). In addition, we measured average percent freezing during presentation of the four 30-second tones (at 180–210, 240–270, 300–330 and 360–390 seconds; “freezing to tone cue (%)”), </w:t>
      </w:r>
      <w:commentRangeStart w:id="70"/>
      <w:r>
        <w:t>as well as the average percent freezing during presentation of the four 30-second tones corrected for baseline freezing during training on day 1 (“corrected freezing to cue”).</w:t>
      </w:r>
      <w:commentRangeEnd w:id="70"/>
      <w:r>
        <w:rPr>
          <w:rStyle w:val="CommentReference"/>
        </w:rPr>
        <w:commentReference w:id="70"/>
      </w:r>
    </w:p>
    <w:p w14:paraId="7E2C6BD8" w14:textId="77777777" w:rsidR="000F75F9" w:rsidRDefault="000F75F9" w:rsidP="000F75F9">
      <w:pPr>
        <w:spacing w:line="480" w:lineRule="auto"/>
        <w:jc w:val="both"/>
      </w:pPr>
      <w:r>
        <w:t>In summary, UC phenotypes from the 3-day fear conditioning tests consisted of eight measurements of immobility: average proportion of freezing on day 1 during the pre-training interval (30-180 seconds) before exposure to tones and shocks ("</w:t>
      </w:r>
      <w:r w:rsidRPr="009A36F1">
        <w:t xml:space="preserve">freezing before tone, </w:t>
      </w:r>
      <w:r>
        <w:t>t</w:t>
      </w:r>
      <w:r w:rsidRPr="009A36F1">
        <w:t xml:space="preserve">raining </w:t>
      </w:r>
      <w:r>
        <w:t>d</w:t>
      </w:r>
      <w:r w:rsidRPr="009A36F1">
        <w:t>ay (%)</w:t>
      </w:r>
      <w:r>
        <w:t>"); average proportion of freezing on the first day during exposure to the first conditioned stimulus (“</w:t>
      </w:r>
      <w:r w:rsidRPr="009A36F1">
        <w:t>freezing to tone during training (%)</w:t>
      </w:r>
      <w:r>
        <w:t xml:space="preserve">”), </w:t>
      </w:r>
      <w:commentRangeStart w:id="71"/>
      <w:r>
        <w:t>average proportion of freezing on the first day during exposure to the first conditioned stimulus corrected for baseline freezing (“corrected unconditioned freezing”)</w:t>
      </w:r>
      <w:commentRangeEnd w:id="71"/>
      <w:r>
        <w:rPr>
          <w:rStyle w:val="CommentReference"/>
        </w:rPr>
        <w:commentReference w:id="71"/>
      </w:r>
      <w:r>
        <w:t>; average proportion of time freezing in the 30–180 second interval on the second day in conditions identical to the first day (“</w:t>
      </w:r>
      <w:r w:rsidRPr="009A36F1">
        <w:t xml:space="preserve">freezing to </w:t>
      </w:r>
      <w:r>
        <w:t>c</w:t>
      </w:r>
      <w:r w:rsidRPr="009A36F1">
        <w:t xml:space="preserve">ontext, </w:t>
      </w:r>
      <w:r>
        <w:t>t</w:t>
      </w:r>
      <w:r w:rsidRPr="009A36F1">
        <w:t xml:space="preserve">est </w:t>
      </w:r>
      <w:r>
        <w:t>d</w:t>
      </w:r>
      <w:r w:rsidRPr="009A36F1">
        <w:t>ay (%)</w:t>
      </w:r>
      <w:r>
        <w:t xml:space="preserve">”); </w:t>
      </w:r>
      <w:commentRangeStart w:id="72"/>
      <w:r>
        <w:t>average proportion of time freezing in the 30–180 second interval on the second day in conditions identical to the first day corrected for baseline freezing during training on day 1 (“corrected freezing to same context”)</w:t>
      </w:r>
      <w:commentRangeEnd w:id="72"/>
      <w:r>
        <w:rPr>
          <w:rStyle w:val="CommentReference"/>
        </w:rPr>
        <w:commentReference w:id="72"/>
      </w:r>
      <w:r>
        <w:t>; average proportion of time freezing over the 30-180 interval on the third day in an altered setting (“</w:t>
      </w:r>
      <w:r w:rsidRPr="009A36F1">
        <w:t>fc.cue.baseline</w:t>
      </w:r>
      <w:r>
        <w:t xml:space="preserve">”);  average proportion of time freezing on the third day in the altered setting during the 30-second intervals in </w:t>
      </w:r>
      <w:r>
        <w:lastRenderedPageBreak/>
        <w:t>which the tones are presented (“</w:t>
      </w:r>
      <w:r w:rsidRPr="009A36F1">
        <w:t>freezing to Tone Cue (%)</w:t>
      </w:r>
      <w:r>
        <w:t xml:space="preserve">”); </w:t>
      </w:r>
      <w:commentRangeStart w:id="73"/>
      <w:r>
        <w:t>and the proportion of freezing during presentation of the four 30-second tones corrected for baseline freezing during training on day 1 (“corrected freezing to cue”).</w:t>
      </w:r>
      <w:commentRangeEnd w:id="73"/>
      <w:r>
        <w:rPr>
          <w:rStyle w:val="CommentReference"/>
        </w:rPr>
        <w:commentReference w:id="73"/>
      </w:r>
    </w:p>
    <w:p w14:paraId="093237C1" w14:textId="77777777" w:rsidR="000F75F9" w:rsidRDefault="000F75F9" w:rsidP="000F75F9">
      <w:pPr>
        <w:spacing w:line="480" w:lineRule="auto"/>
        <w:jc w:val="both"/>
      </w:pPr>
      <w:r>
        <w:t xml:space="preserve"> All the phenotypes were proportions (numbers between 0 and 1), so to allow for a normal model for these phenotypes we transformed the proportions to the log-odds scale using the (base 10) logit function [Aitchison-1982]. To avoid extremely small or extremely large values after the transformation, the proportions were projected onto range [0.01, 0.99].</w:t>
      </w:r>
    </w:p>
    <w:p w14:paraId="6691AB5F" w14:textId="77777777" w:rsidR="000F75F9" w:rsidRDefault="000F75F9" w:rsidP="000F75F9">
      <w:pPr>
        <w:spacing w:line="480" w:lineRule="auto"/>
        <w:jc w:val="both"/>
      </w:pPr>
      <w:r>
        <w:t xml:space="preserve">For all the conditioned fear traits, UC data showed that the chamber used for testing had an effect on the phenotype, so we included binary indicators for chamber as covariates for all conditioned fear phenotypes. Further, the conditioned fear phenotype measurements in batch 17 had a noticeably different distribution than the other batches, so we included an indicator for batch 17 as a </w:t>
      </w:r>
      <w:r w:rsidRPr="001C28D1">
        <w:t xml:space="preserve">covariate in regression models of all our fear conditioning phenotypes. </w:t>
      </w:r>
    </w:p>
    <w:p w14:paraId="7D68478E" w14:textId="77777777" w:rsidR="000F75F9" w:rsidRPr="001C28D1" w:rsidRDefault="000F75F9" w:rsidP="000F75F9">
      <w:pPr>
        <w:spacing w:line="480" w:lineRule="auto"/>
        <w:jc w:val="both"/>
        <w:rPr>
          <w:u w:val="single"/>
        </w:rPr>
      </w:pPr>
      <w:r w:rsidRPr="001C28D1">
        <w:rPr>
          <w:u w:val="single"/>
        </w:rPr>
        <w:t xml:space="preserve">Prepulse Inhibition </w:t>
      </w:r>
    </w:p>
    <w:p w14:paraId="248E0FF1" w14:textId="77777777" w:rsidR="000F75F9" w:rsidRDefault="000F75F9" w:rsidP="000F75F9">
      <w:pPr>
        <w:spacing w:line="480" w:lineRule="auto"/>
        <w:jc w:val="both"/>
      </w:pPr>
      <w:r>
        <w:t>We tested mice for PPI approximately nine days after the final day of CF testing. Mice were tested at a mean age of 74.5 days (SD = 2.2). During PPI, the mice were exposed to loud pulses (120 dB) that caused them to exhibit the startle response. Occasionally, the exposure to the loud pulse was preceded by a barely perceptible “prepulse” (3–12 dB over background levels), which inhibited the startle response to varying extents. Our PPI testing procedures follow protocols detailed in previous papers [Palmer-2000, Palmer-2003, Palmer-2004, Samocha-2010, Shanahan-2009].</w:t>
      </w:r>
    </w:p>
    <w:p w14:paraId="7906660A" w14:textId="77777777" w:rsidR="000F75F9" w:rsidRDefault="000F75F9" w:rsidP="000F75F9">
      <w:pPr>
        <w:spacing w:line="480" w:lineRule="auto"/>
        <w:jc w:val="both"/>
      </w:pPr>
      <w:r>
        <w:lastRenderedPageBreak/>
        <w:t>Immediately before testing, mice were transferred from the vivarium to the testing room, one cage (4 mice per cage) at a time. The mice were weighed, and then placed into one of the 5 possible cylindrical Plexiglas containers, each 5 cm in diameter. These containers rested on platforms within a lighted and ventilated chamber (San Diego Instruments, San Diego, CA, USA). We captured mouse movement using a piezoelectric accelerometer, then converted the signal to digital data and recorded on a computer. Before the start of each test day, the apparatuses were calibrated according to the manufacturer's instructions.</w:t>
      </w:r>
    </w:p>
    <w:p w14:paraId="05859781" w14:textId="77777777" w:rsidR="000F75F9" w:rsidRDefault="000F75F9" w:rsidP="000F75F9">
      <w:pPr>
        <w:spacing w:line="480" w:lineRule="auto"/>
        <w:jc w:val="both"/>
      </w:pPr>
      <w:r>
        <w:t xml:space="preserve">Once in the test chamber, mice were presented with 5 minutes of 70-dB white noise. This noise persisted throughout the remainder of the test. The test consisted of the presentation of 62 trials that were a mixture of the following five types: (1) a “pulse-alone” trial, consisting of a 40-millisecond, 120-dB burst; a “no stimulus” trial, in which no stimulus was presented; and three prepulse trials each containing a 20-ms prepulse at 3, 6 or 12 dB above the 70-dB background noise level, followed 100 ms later (onset-to-onset) by a 40-ms, 120-dB pulse. These trials were split into 4 consecutive blocks. The first and fourth blocks consisted of 6 pulse-alone trials. Blocks 2 and 3 consisted of a mixture of 25 trials—6 pulse-alone trials, 4 “no stimulus” trials, and 5 x 3 = 15 prepulse trials—arranged in a pseudorandom order. The startle response during each trial was recorded beginning at 65 ms after the start of the 120-dB stimulus, and at the start of all “no stimulus” trials. Throughout, trials were separated by intervals of 9 to 20 seconds, with an average of 15 seconds. </w:t>
      </w:r>
    </w:p>
    <w:p w14:paraId="7111EBBA" w14:textId="77777777" w:rsidR="000F75F9" w:rsidRDefault="000F75F9" w:rsidP="000F75F9">
      <w:pPr>
        <w:spacing w:line="480" w:lineRule="auto"/>
        <w:jc w:val="both"/>
      </w:pPr>
      <w:r>
        <w:t xml:space="preserve">After testing, mice were returned to their home cage, the cylinders were cleaned with soapy water, and the mice were returned to the vivarium. At that point, the </w:t>
      </w:r>
      <w:r>
        <w:lastRenderedPageBreak/>
        <w:t>next cage of animals was brought into the testing room, and the process was repeated.</w:t>
      </w:r>
    </w:p>
    <w:p w14:paraId="578D43CB" w14:textId="77777777" w:rsidR="000F75F9" w:rsidRDefault="000F75F9" w:rsidP="000F75F9">
      <w:pPr>
        <w:spacing w:line="480" w:lineRule="auto"/>
        <w:jc w:val="both"/>
      </w:pPr>
      <w:r>
        <w:t xml:space="preserve">Four phenotypes were collected: habituation, startle, </w:t>
      </w:r>
      <w:r w:rsidRPr="00B94483">
        <w:t>pp6.ppi</w:t>
      </w:r>
      <w:r>
        <w:t xml:space="preserve">, and </w:t>
      </w:r>
      <w:r w:rsidRPr="00B94483">
        <w:t>pp12.ppi</w:t>
      </w:r>
      <w:r>
        <w:t xml:space="preserve">.  </w:t>
      </w:r>
      <w:commentRangeStart w:id="74"/>
      <w:r>
        <w:t xml:space="preserve">Habituation was defined as the average startle amplitude during the fourth pulse-alone trials subtracted from the average startle amplitude during the first pulse-alone trials. The second measure of habituation was defined as the average startle amplitude during the fourth pulse-alone trials subtracted from the average startle amplitude during the first pulse-alone trials, then dividing by the average startle amplitude during the first pulse-alone trials and multiplying by 100. </w:t>
      </w:r>
      <w:commentRangeEnd w:id="74"/>
      <w:r>
        <w:rPr>
          <w:rStyle w:val="CommentReference"/>
        </w:rPr>
        <w:commentReference w:id="74"/>
      </w:r>
      <w:r>
        <w:t xml:space="preserve">Startle was defined as the average startle amplitude to the 120 db pulses during blocks 2 &amp; 3. </w:t>
      </w:r>
      <w:r w:rsidRPr="00B94483">
        <w:t>pp6.ppi</w:t>
      </w:r>
      <w:r>
        <w:t xml:space="preserve"> was defined as the average pre-pulse inhibition during blocks 1 and 2 to the 6 dB prepulse.  </w:t>
      </w:r>
      <w:r w:rsidRPr="00B94483">
        <w:t>pp12.ppi</w:t>
      </w:r>
      <w:r>
        <w:t xml:space="preserve"> was defined as the average pre-pulse inhibition during blocks 1 and 2 to the 12 dB prepulse.</w:t>
      </w:r>
    </w:p>
    <w:p w14:paraId="616E9B16" w14:textId="77777777" w:rsidR="000F75F9" w:rsidRDefault="000F75F9" w:rsidP="000F75F9">
      <w:pPr>
        <w:spacing w:line="480" w:lineRule="auto"/>
        <w:jc w:val="both"/>
      </w:pPr>
      <w:r>
        <w:t>The way we have defined it, PPI is always a number between 0 and 1, except in the rare case where the mouse startles more during the prepulse trials, in which case we obtained a negative PPI. Therefore, it is appropriate to transform the PPI measurements to the (base 10) log-odds scale using the logit function. To avoid extremely small or extremely large values after the transformation, small (or negative) PPI values less than 0.01 were set to 0.01, and any values greater than 0.99 are fixed at 0.99.</w:t>
      </w:r>
    </w:p>
    <w:p w14:paraId="6B407AC0" w14:textId="77777777" w:rsidR="000F75F9" w:rsidRDefault="000F75F9" w:rsidP="000F75F9">
      <w:pPr>
        <w:spacing w:line="480" w:lineRule="auto"/>
        <w:jc w:val="both"/>
      </w:pPr>
      <w:r>
        <w:t>We found that a subset of the mice were not responding in a measurable way to the pulses, suggesting the possibility that they were deaf . These “deaf” mice add a disproportionate amount of variance to the PPI phenotypes, so we removed these samples to improve the quality of the PPI data.</w:t>
      </w:r>
    </w:p>
    <w:p w14:paraId="23B1F6D6" w14:textId="77777777" w:rsidR="000F75F9" w:rsidRDefault="000F75F9" w:rsidP="000F75F9">
      <w:pPr>
        <w:spacing w:line="480" w:lineRule="auto"/>
        <w:jc w:val="both"/>
      </w:pPr>
      <w:r>
        <w:lastRenderedPageBreak/>
        <w:t>All chambers used in the tests appeared to have some effect on the PPI phenotypes, with the third chamber having a particularly large effect on some phenotypes. We included all PPI testing chamber indicators as covariates in analysis of the PPI phenotypes. Body weight was normally expected to be correlated with startle amplitude, but this correlation disappeared once we normalized by the average response during the pulse-alone trials.</w:t>
      </w:r>
    </w:p>
    <w:p w14:paraId="7D57368C" w14:textId="77777777" w:rsidR="000F75F9" w:rsidRPr="001C28D1" w:rsidRDefault="000F75F9" w:rsidP="000F75F9">
      <w:pPr>
        <w:spacing w:line="480" w:lineRule="auto"/>
        <w:jc w:val="both"/>
        <w:rPr>
          <w:u w:val="single"/>
        </w:rPr>
      </w:pPr>
      <w:r w:rsidRPr="001C28D1">
        <w:rPr>
          <w:u w:val="single"/>
        </w:rPr>
        <w:t>Musculoskeletal Traits</w:t>
      </w:r>
    </w:p>
    <w:p w14:paraId="15D48BA7" w14:textId="77777777" w:rsidR="000F75F9" w:rsidRDefault="000F75F9" w:rsidP="000F75F9">
      <w:pPr>
        <w:spacing w:line="480" w:lineRule="auto"/>
        <w:jc w:val="both"/>
      </w:pPr>
      <w:r>
        <w:t xml:space="preserve">Mice were sacrificed at ~ 90 days of age (M = 91.2, SD = 2.6). Following sacrifice, one leg was cut off just below pelvis, tubed and transferred into a -70 C freezer, then shipped on dry ice to Dr. Arimantas Lionikas at the University of Aberdeen. On the day of dissection, the leg was defrosted and two dorsiflexors, tibialis anterior (TA) and extensor digitorum longus (EDL), and three plantar flexors, gastrocnemius (“gastroc”), plantaris and soleus, were removed under a dissection microscope and weighed to a precision of 0.1 mg on a balance (Pioneer, Ohaus). Then, the soft tissues were stripped off from the tibia, and the length of the tibia was measured to a precision of 0.01 mm with a digital caliper (“Tibia”; Z22855, OWIM GmbH &amp; Co). </w:t>
      </w:r>
    </w:p>
    <w:p w14:paraId="15FE43A3" w14:textId="77777777" w:rsidR="000F75F9" w:rsidRDefault="000F75F9" w:rsidP="000F75F9">
      <w:pPr>
        <w:spacing w:line="480" w:lineRule="auto"/>
        <w:jc w:val="both"/>
      </w:pPr>
      <w:r>
        <w:t xml:space="preserve">Since elongation of bones is associated with longer (and larger) muscles, accounting for tibia length when analyzing muscle mass variation helped to isolate tissue-specific QTLs—that is, genetic factors that directly regulated development of the muscle tissues—from the QTLs that affect growth of multiple tissues. </w:t>
      </w:r>
    </w:p>
    <w:p w14:paraId="56758002" w14:textId="77777777" w:rsidR="000F75F9" w:rsidRDefault="000F75F9" w:rsidP="000F75F9">
      <w:pPr>
        <w:spacing w:line="480" w:lineRule="auto"/>
        <w:jc w:val="both"/>
      </w:pPr>
      <w:r>
        <w:lastRenderedPageBreak/>
        <w:t>UC conditioned on body weight when assessing support for tibia length QTLs; body weight explained 16% of variance in tibia length. Since body weight is understood to be a highly complex trait regulated by a complex combination of genetic and environmental factors, we used body weight to effectively isolate the “less complex” variation in tibia length, thereby putting us in a greater position to uncover genetic factors that contributed to this trait. In principle, this rationale also applies to the muscle weights; body weight explained an additional 10–17% of variance in the muscle weights over the linear effect of tibia length. However, UC did not condition on body weight when assessing support for muscle weight QTLs. The reason is that a much higher proportion of body weight is due to muscle mass than bone mass, so conditioning on body weight would likely diminish our power to detect muscle weight QTLs, particularly genetic factors that were not muscle-specific.</w:t>
      </w:r>
    </w:p>
    <w:p w14:paraId="74BCA49D" w14:textId="77777777" w:rsidR="000F75F9" w:rsidRDefault="000F75F9" w:rsidP="000F75F9">
      <w:pPr>
        <w:spacing w:line="480" w:lineRule="auto"/>
        <w:jc w:val="both"/>
      </w:pPr>
      <w:r>
        <w:t>For all the musculoskeletal traits, including bone mineralization, UC included a binary indicator for batch 16 as a covariate because the mice from this batch showed a substantial deviation in these traits from the rest of the mice.</w:t>
      </w:r>
    </w:p>
    <w:p w14:paraId="04041DB7" w14:textId="77777777" w:rsidR="000F75F9" w:rsidRPr="001C28D1" w:rsidRDefault="000F75F9" w:rsidP="000F75F9">
      <w:pPr>
        <w:spacing w:line="480" w:lineRule="auto"/>
        <w:jc w:val="both"/>
        <w:rPr>
          <w:u w:val="single"/>
        </w:rPr>
      </w:pPr>
      <w:r w:rsidRPr="001C28D1">
        <w:rPr>
          <w:u w:val="single"/>
        </w:rPr>
        <w:t>Bone Mineral</w:t>
      </w:r>
      <w:r>
        <w:rPr>
          <w:u w:val="single"/>
        </w:rPr>
        <w:t>ization</w:t>
      </w:r>
      <w:r w:rsidRPr="001C28D1">
        <w:rPr>
          <w:u w:val="single"/>
        </w:rPr>
        <w:t xml:space="preserve"> </w:t>
      </w:r>
    </w:p>
    <w:p w14:paraId="2CF4A091" w14:textId="77777777" w:rsidR="000F75F9" w:rsidRDefault="000F75F9" w:rsidP="000F75F9">
      <w:pPr>
        <w:spacing w:line="480" w:lineRule="auto"/>
        <w:jc w:val="both"/>
      </w:pPr>
      <w:r>
        <w:t xml:space="preserve">Bone mineralization (BM) in UC mice was measured by Dr. Cheryl Ackert-Bicknell at Jackson Laboratories. From each mouse, the hind axial skeleton (left limb, pelvic girdle and lumbar spine) was collected and fixed overnight in 10% neutral buffered formalin (NBF). The NBF was then removed, and hind axial skeletons were placed in 95% ethanol for a minimum of 2 weeks. After that, the femurs were isolated from the surrounding musculature. Areal bone mineral </w:t>
      </w:r>
      <w:r>
        <w:lastRenderedPageBreak/>
        <w:t>density for the entire isolated femur was assessed by Dual X-ray absorptiometry (DXA) using a GE-Lunar PIXImus II Densitometer (GE-Lunar, Madison, WI).</w:t>
      </w:r>
    </w:p>
    <w:p w14:paraId="3FC09F29" w14:textId="77777777" w:rsidR="000F75F9" w:rsidRDefault="000F75F9" w:rsidP="000F75F9">
      <w:pPr>
        <w:spacing w:line="480" w:lineRule="auto"/>
        <w:jc w:val="both"/>
      </w:pPr>
      <w:r>
        <w:t>To admit a normal distribution, we transformed the BM measurements, which were ratios, to the (base 10) log-scale. A concern with areal BM measurements was that they could be impacted by length and geometry of the bone. However, we found that neither tibia length, gastroc muscle weight nor body weight were correlated with BM.</w:t>
      </w:r>
    </w:p>
    <w:p w14:paraId="5BA6C27B" w14:textId="77777777" w:rsidR="000F75F9" w:rsidRDefault="000F75F9" w:rsidP="000F75F9">
      <w:pPr>
        <w:spacing w:line="480" w:lineRule="auto"/>
        <w:jc w:val="both"/>
      </w:pPr>
      <w:commentRangeStart w:id="75"/>
      <w:r>
        <w:t>A substantial fraction of the CFW mice (~15%) exhibited abnormally high BM, or excessive bone mineralization. To map loci for excessive mineralization, we created a binary trait (0 or 1 values) that signals “abnormal” or osteopetrotic bones. It was defined as 1 when BM fell on the “long tail” of the observed distribution, which we defined as any value of real BM greater than 90.</w:t>
      </w:r>
      <w:commentRangeEnd w:id="75"/>
      <w:r>
        <w:rPr>
          <w:rStyle w:val="CommentReference"/>
        </w:rPr>
        <w:commentReference w:id="75"/>
      </w:r>
    </w:p>
    <w:p w14:paraId="277FD9AD" w14:textId="77777777" w:rsidR="000F75F9" w:rsidRDefault="000F75F9" w:rsidP="000F75F9">
      <w:pPr>
        <w:spacing w:line="480" w:lineRule="auto"/>
        <w:jc w:val="both"/>
      </w:pPr>
      <w:r>
        <w:t>As in the musculoskeletal traits, we included a binary indicator for batch 16 as a covariate because the mice in this batch showed substantial deviation in these traits from the rest of the mice.</w:t>
      </w:r>
    </w:p>
    <w:p w14:paraId="6ECE9863" w14:textId="77777777" w:rsidR="000F75F9" w:rsidRPr="001C28D1" w:rsidRDefault="000F75F9" w:rsidP="000F75F9">
      <w:pPr>
        <w:spacing w:line="480" w:lineRule="auto"/>
        <w:jc w:val="both"/>
        <w:rPr>
          <w:u w:val="single"/>
        </w:rPr>
      </w:pPr>
      <w:r w:rsidRPr="001C28D1">
        <w:rPr>
          <w:u w:val="single"/>
        </w:rPr>
        <w:t>Body Weight and Tail Length</w:t>
      </w:r>
    </w:p>
    <w:p w14:paraId="06B9064E" w14:textId="77777777" w:rsidR="000F75F9" w:rsidRDefault="000F75F9" w:rsidP="000F75F9">
      <w:pPr>
        <w:spacing w:line="480" w:lineRule="auto"/>
        <w:jc w:val="both"/>
      </w:pPr>
      <w:r>
        <w:t>Body weight was measured at ~91.2 days of age (SD = 2.6). Body weight measurements at sacrifice showed a considerable departure in batch 17, so we included a binary indicator for this batch as a covariate for this phenotype. We also obtained a measure of body mass index calculated with tibia length (“pseudo BMI”).</w:t>
      </w:r>
    </w:p>
    <w:p w14:paraId="03338707" w14:textId="77777777" w:rsidR="000F75F9" w:rsidRDefault="000F75F9" w:rsidP="000F75F9">
      <w:pPr>
        <w:spacing w:line="480" w:lineRule="auto"/>
        <w:jc w:val="both"/>
      </w:pPr>
      <w:r>
        <w:t>Tail length (in cm) was also measured at this time. UC measured tail length as the base of the tail to the tip of the tail.</w:t>
      </w:r>
    </w:p>
    <w:p w14:paraId="6ACFBCDB" w14:textId="77777777" w:rsidR="000F75F9" w:rsidRPr="00022259" w:rsidRDefault="000F75F9" w:rsidP="000F75F9">
      <w:pPr>
        <w:spacing w:line="480" w:lineRule="auto"/>
        <w:jc w:val="both"/>
        <w:rPr>
          <w:i/>
          <w:lang w:val="en-GB"/>
        </w:rPr>
      </w:pPr>
      <w:r w:rsidRPr="00022259">
        <w:rPr>
          <w:i/>
          <w:lang w:val="en-GB"/>
        </w:rPr>
        <w:lastRenderedPageBreak/>
        <w:t xml:space="preserve">Population structure across both studies </w:t>
      </w:r>
    </w:p>
    <w:p w14:paraId="3E8D08EF" w14:textId="77777777" w:rsidR="000F75F9" w:rsidRDefault="000F75F9" w:rsidP="000F75F9">
      <w:pPr>
        <w:spacing w:line="480" w:lineRule="auto"/>
        <w:jc w:val="both"/>
        <w:rPr>
          <w:lang w:val="en-GB"/>
        </w:rPr>
      </w:pPr>
      <w:r w:rsidRPr="00022259">
        <w:rPr>
          <w:lang w:val="en-GB"/>
        </w:rPr>
        <w:t xml:space="preserve">Principal components (PCs) generated from principal component analysis (PCA) on a weighted genetic relatedness matrix (GRM) generated using imputed dosages </w:t>
      </w:r>
      <w:r w:rsidRPr="00022259">
        <w:t>at a the dense set of 1,523,299 SNPs using LDAK (version 5.9, Methods)</w:t>
      </w:r>
      <w:r w:rsidRPr="00022259">
        <w:rPr>
          <w:lang w:val="en-GB"/>
        </w:rPr>
        <w:t xml:space="preserve"> of the joint set clearly shows that first principal component (PC1) separates the two data sets (Figure 1a). Consistent with differences in imputation accuracy due to the two genotyping strategies, PC1 loaded onto not just a specific part of the genome, but across the genome at all sites the discrepancy between imputation accuracy in the two studies was spread across (Figure 1b). The other PCs shows no evidence of structure in the joint set of genotypes, consistent with the lack of structure detected by PCA on individual studies and the prior knowledge of mice from both studies being collected from the same colony at the same time (Figure 1c). </w:t>
      </w:r>
    </w:p>
    <w:p w14:paraId="439C8E78" w14:textId="77777777" w:rsidR="000F75F9" w:rsidRDefault="000F75F9" w:rsidP="000F75F9">
      <w:pPr>
        <w:spacing w:line="480" w:lineRule="auto"/>
        <w:jc w:val="both"/>
        <w:rPr>
          <w:i/>
        </w:rPr>
      </w:pPr>
    </w:p>
    <w:p w14:paraId="68125CAB" w14:textId="77777777" w:rsidR="000F75F9" w:rsidRPr="00022259" w:rsidRDefault="000F75F9" w:rsidP="000F75F9">
      <w:pPr>
        <w:spacing w:line="480" w:lineRule="auto"/>
        <w:jc w:val="both"/>
        <w:rPr>
          <w:i/>
        </w:rPr>
      </w:pPr>
      <w:r w:rsidRPr="00022259">
        <w:rPr>
          <w:i/>
        </w:rPr>
        <w:t>Replication power</w:t>
      </w:r>
    </w:p>
    <w:p w14:paraId="237A0C7A" w14:textId="77777777" w:rsidR="000F75F9" w:rsidRPr="00022259" w:rsidRDefault="000F75F9" w:rsidP="000F75F9">
      <w:pPr>
        <w:spacing w:line="480" w:lineRule="auto"/>
        <w:ind w:firstLine="720"/>
        <w:jc w:val="both"/>
      </w:pPr>
      <w:r w:rsidRPr="00022259">
        <w:t>Let R be the study-wide proportion of QTLs that are real (R = 1-FDR). Then, for each of the QTLs from the discovery sample, we have independent but non-identically distributed Bernoulli trials, where the probability of a replication at p=0.05 is R * P_i + (1-R)*T2, where P_i is the power for QTL i, and T2=0.05 is the type 2 error rate. Let q_i= R*P_i * (1-R)*T2</w:t>
      </w:r>
    </w:p>
    <w:p w14:paraId="1C3D5D91" w14:textId="77777777" w:rsidR="000F75F9" w:rsidRPr="00022259" w:rsidRDefault="000F75F9" w:rsidP="000F75F9">
      <w:pPr>
        <w:spacing w:line="480" w:lineRule="auto"/>
        <w:jc w:val="both"/>
      </w:pPr>
    </w:p>
    <w:p w14:paraId="793B54D2" w14:textId="77777777" w:rsidR="000F75F9" w:rsidRPr="00022259" w:rsidRDefault="000F75F9" w:rsidP="000F75F9">
      <w:pPr>
        <w:spacing w:line="480" w:lineRule="auto"/>
        <w:jc w:val="both"/>
      </w:pPr>
      <w:r w:rsidRPr="00022259">
        <w:t>We calculate a likelihood as </w:t>
      </w:r>
    </w:p>
    <w:p w14:paraId="7431F1A0" w14:textId="77777777" w:rsidR="000F75F9" w:rsidRPr="00022259" w:rsidRDefault="000F75F9" w:rsidP="000F75F9">
      <w:pPr>
        <w:spacing w:line="480" w:lineRule="auto"/>
        <w:jc w:val="both"/>
      </w:pPr>
      <w:r w:rsidRPr="00022259">
        <w:lastRenderedPageBreak/>
        <w:t>L = prod_{i=1}^N (q_i)^ x_i (1-q_i)^{1-x_i}</w:t>
      </w:r>
    </w:p>
    <w:p w14:paraId="3B0F7259" w14:textId="77777777" w:rsidR="000F75F9" w:rsidRPr="00022259" w:rsidRDefault="000F75F9" w:rsidP="000F75F9">
      <w:pPr>
        <w:spacing w:line="480" w:lineRule="auto"/>
        <w:jc w:val="both"/>
      </w:pPr>
      <w:r w:rsidRPr="00022259">
        <w:t>where x_i are 0 or 1 depending on whether a replication success was observed </w:t>
      </w:r>
    </w:p>
    <w:p w14:paraId="5AA29779" w14:textId="77777777" w:rsidR="000F75F9" w:rsidRPr="00022259" w:rsidRDefault="000F75F9" w:rsidP="000F75F9">
      <w:pPr>
        <w:spacing w:line="480" w:lineRule="auto"/>
        <w:jc w:val="both"/>
      </w:pPr>
    </w:p>
    <w:p w14:paraId="2A99E050" w14:textId="77777777" w:rsidR="000F75F9" w:rsidRPr="00022259" w:rsidRDefault="000F75F9" w:rsidP="000F75F9">
      <w:pPr>
        <w:spacing w:line="480" w:lineRule="auto"/>
        <w:jc w:val="both"/>
      </w:pPr>
      <w:r w:rsidRPr="00022259">
        <w:t>We can take the derivative of the log likelihood with respect to R to solve for the MLE estimate of R, and we can calculate a confidence interval using twice the difference between the MLE and the log likelihood for R, which is distributed as a chi squared distribution with 1 degree of freedom.</w:t>
      </w:r>
    </w:p>
    <w:p w14:paraId="6C3F315B" w14:textId="77777777" w:rsidR="000F75F9" w:rsidRPr="00022259" w:rsidRDefault="000F75F9" w:rsidP="000F75F9">
      <w:pPr>
        <w:spacing w:line="480" w:lineRule="auto"/>
        <w:jc w:val="both"/>
        <w:rPr>
          <w:i/>
        </w:rPr>
      </w:pPr>
      <w:r w:rsidRPr="00022259">
        <w:rPr>
          <w:i/>
        </w:rPr>
        <w:t xml:space="preserve">Genetic correlation </w:t>
      </w:r>
    </w:p>
    <w:p w14:paraId="4F555729" w14:textId="77777777" w:rsidR="000F75F9" w:rsidRDefault="000F75F9" w:rsidP="000F75F9">
      <w:pPr>
        <w:spacing w:line="480" w:lineRule="auto"/>
        <w:jc w:val="both"/>
      </w:pPr>
      <w:r w:rsidRPr="00022259">
        <w:t>We constructed local linkage disequilibrium (LD) weighted genetic relatedness matrices (GRMs) using imputed dosages at the common set of 1,523,299 SNPs for Oxford and Chicago studies separately, and a combined GRM for all mice in both studies, using LDAK (version 5.9) {doi:</w:t>
      </w:r>
      <w:r w:rsidRPr="00022259">
        <w:rPr>
          <w:rFonts w:cs="Arial"/>
        </w:rPr>
        <w:t xml:space="preserve"> </w:t>
      </w:r>
      <w:hyperlink r:id="rId8" w:history="1">
        <w:r w:rsidRPr="00022259">
          <w:rPr>
            <w:rStyle w:val="Hyperlink"/>
          </w:rPr>
          <w:t>10.1016/j.ajhg.2012.10.010</w:t>
        </w:r>
      </w:hyperlink>
      <w:r w:rsidRPr="00022259">
        <w:t>}. We then inferred “narrow-sense” heritability from genome-wide SNPs (h2) at 21 phenotypes measured in both studies, and genetic correlations (rG) between the two studies at each phenotype. Estimates for h2 at each phenotype were obtained using the individual study GRMs using restricted maximum likelihood (REML) implemented in LDAK, while rG for each phenotype was estimated with the combined GRM using bivariate REML implemented in GCTA (version 1.24.7) {</w:t>
      </w:r>
      <w:r w:rsidRPr="00022259">
        <w:rPr>
          <w:u w:val="single"/>
        </w:rPr>
        <w:t>PubMed ID: 22843982}</w:t>
      </w:r>
      <w:r w:rsidRPr="00022259">
        <w:t>.  All h2 and rG calculations were made with PCs 1 to 20 from PCA on the respective GRMs included as fixed effect covariates.</w:t>
      </w:r>
    </w:p>
    <w:p w14:paraId="054E4372" w14:textId="77777777" w:rsidR="000F75F9" w:rsidRDefault="000F75F9" w:rsidP="00050FC9">
      <w:pPr>
        <w:spacing w:line="480" w:lineRule="auto"/>
        <w:ind w:firstLine="720"/>
        <w:jc w:val="both"/>
      </w:pPr>
    </w:p>
    <w:p w14:paraId="3D0BF3B4" w14:textId="77777777" w:rsidR="00524B23" w:rsidRDefault="00524B23">
      <w:r>
        <w:br w:type="page"/>
      </w:r>
    </w:p>
    <w:p w14:paraId="5EF31BF5" w14:textId="205D7987" w:rsidR="00FB0C50" w:rsidRDefault="00524B23" w:rsidP="00FB0C50">
      <w:pPr>
        <w:spacing w:line="480" w:lineRule="auto"/>
        <w:jc w:val="both"/>
      </w:pPr>
      <w:r>
        <w:lastRenderedPageBreak/>
        <w:t>REFERENCES</w:t>
      </w:r>
    </w:p>
    <w:p w14:paraId="1EEA4B62" w14:textId="77777777" w:rsidR="00524B23" w:rsidRPr="00050FC9" w:rsidRDefault="00524B23" w:rsidP="00524B23">
      <w:pPr>
        <w:pStyle w:val="EndNoteBibliography"/>
        <w:spacing w:after="0"/>
        <w:ind w:left="720" w:hanging="720"/>
        <w:rPr>
          <w:noProof/>
        </w:rPr>
      </w:pPr>
      <w:r>
        <w:fldChar w:fldCharType="begin"/>
      </w:r>
      <w:r>
        <w:instrText xml:space="preserve"> ADDIN EN.REFLIST </w:instrText>
      </w:r>
      <w:r>
        <w:fldChar w:fldCharType="separate"/>
      </w:r>
      <w:r w:rsidRPr="00050FC9">
        <w:rPr>
          <w:noProof/>
        </w:rPr>
        <w:t>1.</w:t>
      </w:r>
      <w:r w:rsidRPr="00050FC9">
        <w:rPr>
          <w:noProof/>
        </w:rPr>
        <w:tab/>
        <w:t>Button, K.S.</w:t>
      </w:r>
      <w:r w:rsidRPr="00050FC9">
        <w:rPr>
          <w:i/>
          <w:noProof/>
        </w:rPr>
        <w:t xml:space="preserve"> et al.</w:t>
      </w:r>
      <w:r w:rsidRPr="00050FC9">
        <w:rPr>
          <w:noProof/>
        </w:rPr>
        <w:t xml:space="preserve"> Power failure: why small sample size undermines the reliability of neuroscience. </w:t>
      </w:r>
      <w:r w:rsidRPr="00050FC9">
        <w:rPr>
          <w:i/>
          <w:noProof/>
        </w:rPr>
        <w:t>Nat Rev Neurosci</w:t>
      </w:r>
      <w:r w:rsidRPr="00050FC9">
        <w:rPr>
          <w:noProof/>
        </w:rPr>
        <w:t xml:space="preserve"> </w:t>
      </w:r>
      <w:r w:rsidRPr="00050FC9">
        <w:rPr>
          <w:b/>
          <w:noProof/>
        </w:rPr>
        <w:t>14</w:t>
      </w:r>
      <w:r w:rsidRPr="00050FC9">
        <w:rPr>
          <w:noProof/>
        </w:rPr>
        <w:t>, 365-76 (2013).</w:t>
      </w:r>
    </w:p>
    <w:p w14:paraId="1D5ABA48" w14:textId="77777777" w:rsidR="00524B23" w:rsidRPr="00050FC9" w:rsidRDefault="00524B23" w:rsidP="00524B23">
      <w:pPr>
        <w:pStyle w:val="EndNoteBibliography"/>
        <w:spacing w:after="0"/>
        <w:ind w:left="720" w:hanging="720"/>
        <w:rPr>
          <w:noProof/>
        </w:rPr>
      </w:pPr>
      <w:r w:rsidRPr="00050FC9">
        <w:rPr>
          <w:noProof/>
        </w:rPr>
        <w:t>2.</w:t>
      </w:r>
      <w:r w:rsidRPr="00050FC9">
        <w:rPr>
          <w:noProof/>
        </w:rPr>
        <w:tab/>
        <w:t xml:space="preserve">Open Science, C. PSYCHOLOGY. Estimating the reproducibility of psychological science. </w:t>
      </w:r>
      <w:r w:rsidRPr="00050FC9">
        <w:rPr>
          <w:i/>
          <w:noProof/>
        </w:rPr>
        <w:t>Science</w:t>
      </w:r>
      <w:r w:rsidRPr="00050FC9">
        <w:rPr>
          <w:noProof/>
        </w:rPr>
        <w:t xml:space="preserve"> </w:t>
      </w:r>
      <w:r w:rsidRPr="00050FC9">
        <w:rPr>
          <w:b/>
          <w:noProof/>
        </w:rPr>
        <w:t>349</w:t>
      </w:r>
      <w:r w:rsidRPr="00050FC9">
        <w:rPr>
          <w:noProof/>
        </w:rPr>
        <w:t>, aac4716 (2015).</w:t>
      </w:r>
    </w:p>
    <w:p w14:paraId="3CA9212A" w14:textId="77777777" w:rsidR="00524B23" w:rsidRPr="00050FC9" w:rsidRDefault="00524B23" w:rsidP="00524B23">
      <w:pPr>
        <w:pStyle w:val="EndNoteBibliography"/>
        <w:spacing w:after="0"/>
        <w:ind w:left="720" w:hanging="720"/>
        <w:rPr>
          <w:noProof/>
        </w:rPr>
      </w:pPr>
      <w:r w:rsidRPr="00050FC9">
        <w:rPr>
          <w:noProof/>
        </w:rPr>
        <w:t>3.</w:t>
      </w:r>
      <w:r w:rsidRPr="00050FC9">
        <w:rPr>
          <w:noProof/>
        </w:rPr>
        <w:tab/>
        <w:t>Studies, N.-N.W.G.o.R.i.A.</w:t>
      </w:r>
      <w:r w:rsidRPr="00050FC9">
        <w:rPr>
          <w:i/>
          <w:noProof/>
        </w:rPr>
        <w:t xml:space="preserve"> et al.</w:t>
      </w:r>
      <w:r w:rsidRPr="00050FC9">
        <w:rPr>
          <w:noProof/>
        </w:rPr>
        <w:t xml:space="preserve"> Replicating genotype-phenotype associations. </w:t>
      </w:r>
      <w:r w:rsidRPr="00050FC9">
        <w:rPr>
          <w:i/>
          <w:noProof/>
        </w:rPr>
        <w:t>Nature</w:t>
      </w:r>
      <w:r w:rsidRPr="00050FC9">
        <w:rPr>
          <w:noProof/>
        </w:rPr>
        <w:t xml:space="preserve"> </w:t>
      </w:r>
      <w:r w:rsidRPr="00050FC9">
        <w:rPr>
          <w:b/>
          <w:noProof/>
        </w:rPr>
        <w:t>447</w:t>
      </w:r>
      <w:r w:rsidRPr="00050FC9">
        <w:rPr>
          <w:noProof/>
        </w:rPr>
        <w:t>, 655-60 (2007).</w:t>
      </w:r>
    </w:p>
    <w:p w14:paraId="3F6A2D43" w14:textId="77777777" w:rsidR="00524B23" w:rsidRPr="00050FC9" w:rsidRDefault="00524B23" w:rsidP="00524B23">
      <w:pPr>
        <w:pStyle w:val="EndNoteBibliography"/>
        <w:spacing w:after="0"/>
        <w:ind w:left="720" w:hanging="720"/>
        <w:rPr>
          <w:noProof/>
        </w:rPr>
      </w:pPr>
      <w:r w:rsidRPr="00050FC9">
        <w:rPr>
          <w:noProof/>
        </w:rPr>
        <w:t>4.</w:t>
      </w:r>
      <w:r w:rsidRPr="00050FC9">
        <w:rPr>
          <w:noProof/>
        </w:rPr>
        <w:tab/>
        <w:t>de Angelis, M.H.</w:t>
      </w:r>
      <w:r w:rsidRPr="00050FC9">
        <w:rPr>
          <w:i/>
          <w:noProof/>
        </w:rPr>
        <w:t xml:space="preserve"> et al.</w:t>
      </w:r>
      <w:r w:rsidRPr="00050FC9">
        <w:rPr>
          <w:noProof/>
        </w:rPr>
        <w:t xml:space="preserve"> Analysis of mammalian gene function through broad-based phenotypic screens across a consortium of mouse clinics. </w:t>
      </w:r>
      <w:r w:rsidRPr="00050FC9">
        <w:rPr>
          <w:i/>
          <w:noProof/>
        </w:rPr>
        <w:t>Nat Genet</w:t>
      </w:r>
      <w:r w:rsidRPr="00050FC9">
        <w:rPr>
          <w:noProof/>
        </w:rPr>
        <w:t xml:space="preserve"> </w:t>
      </w:r>
      <w:r w:rsidRPr="00050FC9">
        <w:rPr>
          <w:b/>
          <w:noProof/>
        </w:rPr>
        <w:t>47</w:t>
      </w:r>
      <w:r w:rsidRPr="00050FC9">
        <w:rPr>
          <w:noProof/>
        </w:rPr>
        <w:t>, 969-78 (2015).</w:t>
      </w:r>
    </w:p>
    <w:p w14:paraId="6757377B" w14:textId="77777777" w:rsidR="00524B23" w:rsidRPr="00050FC9" w:rsidRDefault="00524B23" w:rsidP="00524B23">
      <w:pPr>
        <w:pStyle w:val="EndNoteBibliography"/>
        <w:spacing w:after="0"/>
        <w:ind w:left="720" w:hanging="720"/>
        <w:rPr>
          <w:noProof/>
        </w:rPr>
      </w:pPr>
      <w:r w:rsidRPr="00050FC9">
        <w:rPr>
          <w:noProof/>
        </w:rPr>
        <w:t>5.</w:t>
      </w:r>
      <w:r w:rsidRPr="00050FC9">
        <w:rPr>
          <w:noProof/>
        </w:rPr>
        <w:tab/>
        <w:t xml:space="preserve">Crabbe, J.C., Wahlsten, D. &amp; Dudek, B.C. Genetics of mouse behavior: interactions with laboratory environment. </w:t>
      </w:r>
      <w:r w:rsidRPr="00050FC9">
        <w:rPr>
          <w:i/>
          <w:noProof/>
        </w:rPr>
        <w:t>Science</w:t>
      </w:r>
      <w:r w:rsidRPr="00050FC9">
        <w:rPr>
          <w:noProof/>
        </w:rPr>
        <w:t xml:space="preserve"> </w:t>
      </w:r>
      <w:r w:rsidRPr="00050FC9">
        <w:rPr>
          <w:b/>
          <w:noProof/>
        </w:rPr>
        <w:t>284</w:t>
      </w:r>
      <w:r w:rsidRPr="00050FC9">
        <w:rPr>
          <w:noProof/>
        </w:rPr>
        <w:t>, 1670-2 (1999).</w:t>
      </w:r>
    </w:p>
    <w:p w14:paraId="17F86937" w14:textId="77777777" w:rsidR="00524B23" w:rsidRPr="00050FC9" w:rsidRDefault="00524B23" w:rsidP="00524B23">
      <w:pPr>
        <w:pStyle w:val="EndNoteBibliography"/>
        <w:spacing w:after="0"/>
        <w:ind w:left="720" w:hanging="720"/>
        <w:rPr>
          <w:noProof/>
        </w:rPr>
      </w:pPr>
      <w:r w:rsidRPr="00050FC9">
        <w:rPr>
          <w:noProof/>
        </w:rPr>
        <w:t>6.</w:t>
      </w:r>
      <w:r w:rsidRPr="00050FC9">
        <w:rPr>
          <w:noProof/>
        </w:rPr>
        <w:tab/>
        <w:t>Huang, W.</w:t>
      </w:r>
      <w:r w:rsidRPr="00050FC9">
        <w:rPr>
          <w:i/>
          <w:noProof/>
        </w:rPr>
        <w:t xml:space="preserve"> et al.</w:t>
      </w:r>
      <w:r w:rsidRPr="00050FC9">
        <w:rPr>
          <w:noProof/>
        </w:rPr>
        <w:t xml:space="preserve"> Epistasis dominates the genetic architecture of Drosophila quantitative traits. </w:t>
      </w:r>
      <w:r w:rsidRPr="00050FC9">
        <w:rPr>
          <w:i/>
          <w:noProof/>
        </w:rPr>
        <w:t>Proc Natl Acad Sci U S A</w:t>
      </w:r>
      <w:r w:rsidRPr="00050FC9">
        <w:rPr>
          <w:noProof/>
        </w:rPr>
        <w:t xml:space="preserve"> </w:t>
      </w:r>
      <w:r w:rsidRPr="00050FC9">
        <w:rPr>
          <w:b/>
          <w:noProof/>
        </w:rPr>
        <w:t>109</w:t>
      </w:r>
      <w:r w:rsidRPr="00050FC9">
        <w:rPr>
          <w:noProof/>
        </w:rPr>
        <w:t>, 15553-9 (2012).</w:t>
      </w:r>
    </w:p>
    <w:p w14:paraId="2FE91C4D" w14:textId="77777777" w:rsidR="00524B23" w:rsidRPr="00050FC9" w:rsidRDefault="00524B23" w:rsidP="00524B23">
      <w:pPr>
        <w:pStyle w:val="EndNoteBibliography"/>
        <w:spacing w:after="0"/>
        <w:ind w:left="720" w:hanging="720"/>
        <w:rPr>
          <w:noProof/>
        </w:rPr>
      </w:pPr>
      <w:r w:rsidRPr="00050FC9">
        <w:rPr>
          <w:noProof/>
        </w:rPr>
        <w:t>7.</w:t>
      </w:r>
      <w:r w:rsidRPr="00050FC9">
        <w:rPr>
          <w:noProof/>
        </w:rPr>
        <w:tab/>
        <w:t xml:space="preserve">Churchill, G.A. &amp; Doerge, R.W. Empirical threshold values for quantitative trait mapping. </w:t>
      </w:r>
      <w:r w:rsidRPr="00050FC9">
        <w:rPr>
          <w:i/>
          <w:noProof/>
        </w:rPr>
        <w:t>Genetics</w:t>
      </w:r>
      <w:r w:rsidRPr="00050FC9">
        <w:rPr>
          <w:noProof/>
        </w:rPr>
        <w:t xml:space="preserve"> </w:t>
      </w:r>
      <w:r w:rsidRPr="00050FC9">
        <w:rPr>
          <w:b/>
          <w:noProof/>
        </w:rPr>
        <w:t>138</w:t>
      </w:r>
      <w:r w:rsidRPr="00050FC9">
        <w:rPr>
          <w:noProof/>
        </w:rPr>
        <w:t>, 963-71 (1994).</w:t>
      </w:r>
    </w:p>
    <w:p w14:paraId="1CEF8E17" w14:textId="77777777" w:rsidR="00524B23" w:rsidRPr="00050FC9" w:rsidRDefault="00524B23" w:rsidP="00524B23">
      <w:pPr>
        <w:pStyle w:val="EndNoteBibliography"/>
        <w:spacing w:after="0"/>
        <w:ind w:left="720" w:hanging="720"/>
        <w:rPr>
          <w:noProof/>
        </w:rPr>
      </w:pPr>
      <w:r w:rsidRPr="00050FC9">
        <w:rPr>
          <w:noProof/>
        </w:rPr>
        <w:t>8.</w:t>
      </w:r>
      <w:r w:rsidRPr="00050FC9">
        <w:rPr>
          <w:noProof/>
        </w:rPr>
        <w:tab/>
        <w:t xml:space="preserve">Hochberg, Y. &amp; Benjamini, Y. More powerful procedures for multiple significance testing. </w:t>
      </w:r>
      <w:r w:rsidRPr="00050FC9">
        <w:rPr>
          <w:i/>
          <w:noProof/>
        </w:rPr>
        <w:t>Stat Med</w:t>
      </w:r>
      <w:r w:rsidRPr="00050FC9">
        <w:rPr>
          <w:noProof/>
        </w:rPr>
        <w:t xml:space="preserve"> </w:t>
      </w:r>
      <w:r w:rsidRPr="00050FC9">
        <w:rPr>
          <w:b/>
          <w:noProof/>
        </w:rPr>
        <w:t>9</w:t>
      </w:r>
      <w:r w:rsidRPr="00050FC9">
        <w:rPr>
          <w:noProof/>
        </w:rPr>
        <w:t>, 811-8 (1990).</w:t>
      </w:r>
    </w:p>
    <w:p w14:paraId="2D2AD336" w14:textId="77777777" w:rsidR="00524B23" w:rsidRPr="00050FC9" w:rsidRDefault="00524B23" w:rsidP="00524B23">
      <w:pPr>
        <w:pStyle w:val="EndNoteBibliography"/>
        <w:spacing w:after="0"/>
        <w:ind w:left="720" w:hanging="720"/>
        <w:rPr>
          <w:noProof/>
        </w:rPr>
      </w:pPr>
      <w:r w:rsidRPr="00050FC9">
        <w:rPr>
          <w:noProof/>
        </w:rPr>
        <w:t>9.</w:t>
      </w:r>
      <w:r w:rsidRPr="00050FC9">
        <w:rPr>
          <w:noProof/>
        </w:rPr>
        <w:tab/>
        <w:t>Yalcin, B.</w:t>
      </w:r>
      <w:r w:rsidRPr="00050FC9">
        <w:rPr>
          <w:i/>
          <w:noProof/>
        </w:rPr>
        <w:t xml:space="preserve"> et al.</w:t>
      </w:r>
      <w:r w:rsidRPr="00050FC9">
        <w:rPr>
          <w:noProof/>
        </w:rPr>
        <w:t xml:space="preserve"> Commercially available outbred mice for genome-wide association studies. </w:t>
      </w:r>
      <w:r w:rsidRPr="00050FC9">
        <w:rPr>
          <w:i/>
          <w:noProof/>
        </w:rPr>
        <w:t>PLoS Genet</w:t>
      </w:r>
      <w:r w:rsidRPr="00050FC9">
        <w:rPr>
          <w:noProof/>
        </w:rPr>
        <w:t xml:space="preserve"> </w:t>
      </w:r>
      <w:r w:rsidRPr="00050FC9">
        <w:rPr>
          <w:b/>
          <w:noProof/>
        </w:rPr>
        <w:t>6</w:t>
      </w:r>
      <w:r w:rsidRPr="00050FC9">
        <w:rPr>
          <w:noProof/>
        </w:rPr>
        <w:t>(2010).</w:t>
      </w:r>
    </w:p>
    <w:p w14:paraId="5EF583B3" w14:textId="77777777" w:rsidR="00524B23" w:rsidRPr="00050FC9" w:rsidRDefault="00524B23" w:rsidP="00524B23">
      <w:pPr>
        <w:pStyle w:val="EndNoteBibliography"/>
        <w:ind w:left="720" w:hanging="720"/>
        <w:rPr>
          <w:noProof/>
        </w:rPr>
      </w:pPr>
      <w:r w:rsidRPr="00050FC9">
        <w:rPr>
          <w:noProof/>
        </w:rPr>
        <w:t>10.</w:t>
      </w:r>
      <w:r w:rsidRPr="00050FC9">
        <w:rPr>
          <w:noProof/>
        </w:rPr>
        <w:tab/>
        <w:t xml:space="preserve">Verhagen, J. &amp; Wagenmakers, E.J. Bayesian tests to quantify the result of a replication attempt. </w:t>
      </w:r>
      <w:r w:rsidRPr="00050FC9">
        <w:rPr>
          <w:i/>
          <w:noProof/>
        </w:rPr>
        <w:t>J Exp Psychol Gen</w:t>
      </w:r>
      <w:r w:rsidRPr="00050FC9">
        <w:rPr>
          <w:noProof/>
        </w:rPr>
        <w:t xml:space="preserve"> </w:t>
      </w:r>
      <w:r w:rsidRPr="00050FC9">
        <w:rPr>
          <w:b/>
          <w:noProof/>
        </w:rPr>
        <w:t>143</w:t>
      </w:r>
      <w:r w:rsidRPr="00050FC9">
        <w:rPr>
          <w:noProof/>
        </w:rPr>
        <w:t>, 1457-75 (2014).</w:t>
      </w:r>
    </w:p>
    <w:p w14:paraId="40E219BE" w14:textId="0BCA5601" w:rsidR="00524B23" w:rsidRDefault="00524B23" w:rsidP="00524B23">
      <w:pPr>
        <w:spacing w:line="480" w:lineRule="auto"/>
        <w:jc w:val="both"/>
      </w:pPr>
      <w:r>
        <w:fldChar w:fldCharType="end"/>
      </w:r>
    </w:p>
    <w:p w14:paraId="2F846577" w14:textId="77777777" w:rsidR="00FB0C50" w:rsidRDefault="00FB0C50" w:rsidP="00FB0C50">
      <w:pPr>
        <w:spacing w:line="480" w:lineRule="auto"/>
        <w:jc w:val="both"/>
      </w:pPr>
      <w:r>
        <w:t> </w:t>
      </w:r>
    </w:p>
    <w:p w14:paraId="05354972" w14:textId="77777777" w:rsidR="00FB0C50" w:rsidRDefault="00FB0C50">
      <w:r>
        <w:br w:type="page"/>
      </w:r>
    </w:p>
    <w:p w14:paraId="684F4B44" w14:textId="77777777" w:rsidR="007E6CE9" w:rsidRPr="00FB0C50" w:rsidRDefault="00FB0C50" w:rsidP="00FB0C50">
      <w:pPr>
        <w:spacing w:line="480" w:lineRule="auto"/>
        <w:jc w:val="both"/>
        <w:rPr>
          <w:b/>
        </w:rPr>
      </w:pPr>
      <w:r w:rsidRPr="00FB0C50">
        <w:rPr>
          <w:b/>
        </w:rPr>
        <w:lastRenderedPageBreak/>
        <w:t>Tables</w:t>
      </w:r>
    </w:p>
    <w:p w14:paraId="45075A07" w14:textId="3AF8649C" w:rsidR="00FB0C50" w:rsidRDefault="00FB0C50">
      <w:r>
        <w:t>Table 1</w:t>
      </w:r>
      <w:ins w:id="76" w:author="Jonathan Flint" w:date="2015-11-08T16:05:00Z">
        <w:r w:rsidR="00725BA3">
          <w:t>.</w:t>
        </w:r>
      </w:ins>
      <w:r>
        <w:t xml:space="preserve"> Summary of QTLs mapped in the discovery and replication experiments</w:t>
      </w:r>
    </w:p>
    <w:tbl>
      <w:tblPr>
        <w:tblW w:w="8379" w:type="dxa"/>
        <w:tblInd w:w="93" w:type="dxa"/>
        <w:tblLayout w:type="fixed"/>
        <w:tblLook w:val="04A0" w:firstRow="1" w:lastRow="0" w:firstColumn="1" w:lastColumn="0" w:noHBand="0" w:noVBand="1"/>
      </w:tblPr>
      <w:tblGrid>
        <w:gridCol w:w="3276"/>
        <w:gridCol w:w="1224"/>
        <w:gridCol w:w="1220"/>
        <w:gridCol w:w="1460"/>
        <w:gridCol w:w="1199"/>
      </w:tblGrid>
      <w:tr w:rsidR="007C0879" w:rsidRPr="007C0879" w14:paraId="2476D3CF" w14:textId="77777777" w:rsidTr="007C0879">
        <w:trPr>
          <w:trHeight w:val="300"/>
        </w:trPr>
        <w:tc>
          <w:tcPr>
            <w:tcW w:w="3276" w:type="dxa"/>
            <w:tcBorders>
              <w:top w:val="nil"/>
              <w:left w:val="nil"/>
              <w:bottom w:val="single" w:sz="4" w:space="0" w:color="auto"/>
              <w:right w:val="single" w:sz="4" w:space="0" w:color="auto"/>
            </w:tcBorders>
            <w:shd w:val="clear" w:color="auto" w:fill="auto"/>
            <w:noWrap/>
            <w:vAlign w:val="bottom"/>
            <w:hideMark/>
          </w:tcPr>
          <w:p w14:paraId="3CAEA566" w14:textId="77777777" w:rsidR="007C0879" w:rsidRPr="007C0879" w:rsidRDefault="007C0879" w:rsidP="007C0879">
            <w:pPr>
              <w:spacing w:after="0"/>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 </w:t>
            </w:r>
          </w:p>
        </w:tc>
        <w:tc>
          <w:tcPr>
            <w:tcW w:w="1224" w:type="dxa"/>
            <w:tcBorders>
              <w:top w:val="nil"/>
              <w:left w:val="nil"/>
              <w:bottom w:val="single" w:sz="4" w:space="0" w:color="auto"/>
              <w:right w:val="nil"/>
            </w:tcBorders>
            <w:shd w:val="clear" w:color="auto" w:fill="auto"/>
            <w:noWrap/>
            <w:vAlign w:val="bottom"/>
            <w:hideMark/>
          </w:tcPr>
          <w:p w14:paraId="130C0BCE" w14:textId="48DE8EF9" w:rsidR="007C0879" w:rsidRPr="007C0879" w:rsidRDefault="007C0879" w:rsidP="007C0879">
            <w:pPr>
              <w:spacing w:after="0"/>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OX</w:t>
            </w:r>
            <w:r>
              <w:rPr>
                <w:rFonts w:ascii="Calibri" w:eastAsia="Times New Roman" w:hAnsi="Calibri" w:cs="Times New Roman"/>
                <w:color w:val="000000"/>
                <w:lang w:val="en-GB" w:eastAsia="en-US"/>
              </w:rPr>
              <w:t xml:space="preserve"> </w:t>
            </w:r>
            <w:r w:rsidRPr="007C0879">
              <w:rPr>
                <w:rFonts w:ascii="Calibri" w:eastAsia="Times New Roman" w:hAnsi="Calibri" w:cs="Times New Roman"/>
                <w:color w:val="000000"/>
                <w:lang w:val="en-GB" w:eastAsia="en-US"/>
              </w:rPr>
              <w:t>to</w:t>
            </w:r>
            <w:r>
              <w:rPr>
                <w:rFonts w:ascii="Calibri" w:eastAsia="Times New Roman" w:hAnsi="Calibri" w:cs="Times New Roman"/>
                <w:color w:val="000000"/>
                <w:lang w:val="en-GB" w:eastAsia="en-US"/>
              </w:rPr>
              <w:t xml:space="preserve"> </w:t>
            </w:r>
            <w:r w:rsidRPr="007C0879">
              <w:rPr>
                <w:rFonts w:ascii="Calibri" w:eastAsia="Times New Roman" w:hAnsi="Calibri" w:cs="Times New Roman"/>
                <w:color w:val="000000"/>
                <w:lang w:val="en-GB" w:eastAsia="en-US"/>
              </w:rPr>
              <w:t>OX</w:t>
            </w:r>
          </w:p>
        </w:tc>
        <w:tc>
          <w:tcPr>
            <w:tcW w:w="1220" w:type="dxa"/>
            <w:tcBorders>
              <w:top w:val="nil"/>
              <w:left w:val="nil"/>
              <w:bottom w:val="single" w:sz="4" w:space="0" w:color="auto"/>
              <w:right w:val="nil"/>
            </w:tcBorders>
            <w:shd w:val="clear" w:color="auto" w:fill="auto"/>
            <w:noWrap/>
            <w:vAlign w:val="bottom"/>
            <w:hideMark/>
          </w:tcPr>
          <w:p w14:paraId="502D97D4" w14:textId="68E13598" w:rsidR="007C0879" w:rsidRPr="007C0879" w:rsidRDefault="007C0879" w:rsidP="007C0879">
            <w:pPr>
              <w:spacing w:after="0"/>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OX</w:t>
            </w:r>
            <w:r>
              <w:rPr>
                <w:rFonts w:ascii="Calibri" w:eastAsia="Times New Roman" w:hAnsi="Calibri" w:cs="Times New Roman"/>
                <w:color w:val="000000"/>
                <w:lang w:val="en-GB" w:eastAsia="en-US"/>
              </w:rPr>
              <w:t xml:space="preserve"> </w:t>
            </w:r>
            <w:r w:rsidRPr="007C0879">
              <w:rPr>
                <w:rFonts w:ascii="Calibri" w:eastAsia="Times New Roman" w:hAnsi="Calibri" w:cs="Times New Roman"/>
                <w:color w:val="000000"/>
                <w:lang w:val="en-GB" w:eastAsia="en-US"/>
              </w:rPr>
              <w:t>to</w:t>
            </w:r>
            <w:r>
              <w:rPr>
                <w:rFonts w:ascii="Calibri" w:eastAsia="Times New Roman" w:hAnsi="Calibri" w:cs="Times New Roman"/>
                <w:color w:val="000000"/>
                <w:lang w:val="en-GB" w:eastAsia="en-US"/>
              </w:rPr>
              <w:t xml:space="preserve"> </w:t>
            </w:r>
            <w:r w:rsidRPr="007C0879">
              <w:rPr>
                <w:rFonts w:ascii="Calibri" w:eastAsia="Times New Roman" w:hAnsi="Calibri" w:cs="Times New Roman"/>
                <w:color w:val="000000"/>
                <w:lang w:val="en-GB" w:eastAsia="en-US"/>
              </w:rPr>
              <w:t>UC</w:t>
            </w:r>
          </w:p>
        </w:tc>
        <w:tc>
          <w:tcPr>
            <w:tcW w:w="1460" w:type="dxa"/>
            <w:tcBorders>
              <w:top w:val="nil"/>
              <w:left w:val="nil"/>
              <w:bottom w:val="single" w:sz="4" w:space="0" w:color="auto"/>
              <w:right w:val="nil"/>
            </w:tcBorders>
            <w:shd w:val="clear" w:color="auto" w:fill="auto"/>
            <w:noWrap/>
            <w:vAlign w:val="bottom"/>
            <w:hideMark/>
          </w:tcPr>
          <w:p w14:paraId="0026907D" w14:textId="12827583" w:rsidR="007C0879" w:rsidRPr="007C0879" w:rsidRDefault="007C0879" w:rsidP="007C0879">
            <w:pPr>
              <w:spacing w:after="0"/>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OX</w:t>
            </w:r>
            <w:r>
              <w:rPr>
                <w:rFonts w:ascii="Calibri" w:eastAsia="Times New Roman" w:hAnsi="Calibri" w:cs="Times New Roman"/>
                <w:color w:val="000000"/>
                <w:lang w:val="en-GB" w:eastAsia="en-US"/>
              </w:rPr>
              <w:t xml:space="preserve"> </w:t>
            </w:r>
            <w:r w:rsidRPr="007C0879">
              <w:rPr>
                <w:rFonts w:ascii="Calibri" w:eastAsia="Times New Roman" w:hAnsi="Calibri" w:cs="Times New Roman"/>
                <w:color w:val="000000"/>
                <w:lang w:val="en-GB" w:eastAsia="en-US"/>
              </w:rPr>
              <w:t>Male</w:t>
            </w:r>
            <w:r>
              <w:rPr>
                <w:rFonts w:ascii="Calibri" w:eastAsia="Times New Roman" w:hAnsi="Calibri" w:cs="Times New Roman"/>
                <w:color w:val="000000"/>
                <w:lang w:val="en-GB" w:eastAsia="en-US"/>
              </w:rPr>
              <w:t xml:space="preserve">s </w:t>
            </w:r>
            <w:r w:rsidRPr="007C0879">
              <w:rPr>
                <w:rFonts w:ascii="Calibri" w:eastAsia="Times New Roman" w:hAnsi="Calibri" w:cs="Times New Roman"/>
                <w:color w:val="000000"/>
                <w:lang w:val="en-GB" w:eastAsia="en-US"/>
              </w:rPr>
              <w:t>to</w:t>
            </w:r>
            <w:r>
              <w:rPr>
                <w:rFonts w:ascii="Calibri" w:eastAsia="Times New Roman" w:hAnsi="Calibri" w:cs="Times New Roman"/>
                <w:color w:val="000000"/>
                <w:lang w:val="en-GB" w:eastAsia="en-US"/>
              </w:rPr>
              <w:t xml:space="preserve"> </w:t>
            </w:r>
            <w:r w:rsidRPr="007C0879">
              <w:rPr>
                <w:rFonts w:ascii="Calibri" w:eastAsia="Times New Roman" w:hAnsi="Calibri" w:cs="Times New Roman"/>
                <w:color w:val="000000"/>
                <w:lang w:val="en-GB" w:eastAsia="en-US"/>
              </w:rPr>
              <w:t>UC</w:t>
            </w:r>
          </w:p>
        </w:tc>
        <w:tc>
          <w:tcPr>
            <w:tcW w:w="1199" w:type="dxa"/>
            <w:tcBorders>
              <w:top w:val="nil"/>
              <w:left w:val="nil"/>
              <w:bottom w:val="single" w:sz="4" w:space="0" w:color="auto"/>
              <w:right w:val="nil"/>
            </w:tcBorders>
            <w:shd w:val="clear" w:color="auto" w:fill="auto"/>
            <w:noWrap/>
            <w:vAlign w:val="bottom"/>
            <w:hideMark/>
          </w:tcPr>
          <w:p w14:paraId="6281B12C" w14:textId="689C806E" w:rsidR="007C0879" w:rsidRPr="007C0879" w:rsidRDefault="007C0879" w:rsidP="007C0879">
            <w:pPr>
              <w:spacing w:after="0"/>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UC</w:t>
            </w:r>
            <w:r>
              <w:rPr>
                <w:rFonts w:ascii="Calibri" w:eastAsia="Times New Roman" w:hAnsi="Calibri" w:cs="Times New Roman"/>
                <w:color w:val="000000"/>
                <w:lang w:val="en-GB" w:eastAsia="en-US"/>
              </w:rPr>
              <w:t xml:space="preserve"> </w:t>
            </w:r>
            <w:r w:rsidRPr="007C0879">
              <w:rPr>
                <w:rFonts w:ascii="Calibri" w:eastAsia="Times New Roman" w:hAnsi="Calibri" w:cs="Times New Roman"/>
                <w:color w:val="000000"/>
                <w:lang w:val="en-GB" w:eastAsia="en-US"/>
              </w:rPr>
              <w:t>to</w:t>
            </w:r>
            <w:r>
              <w:rPr>
                <w:rFonts w:ascii="Calibri" w:eastAsia="Times New Roman" w:hAnsi="Calibri" w:cs="Times New Roman"/>
                <w:color w:val="000000"/>
                <w:lang w:val="en-GB" w:eastAsia="en-US"/>
              </w:rPr>
              <w:t xml:space="preserve"> </w:t>
            </w:r>
            <w:r w:rsidRPr="007C0879">
              <w:rPr>
                <w:rFonts w:ascii="Calibri" w:eastAsia="Times New Roman" w:hAnsi="Calibri" w:cs="Times New Roman"/>
                <w:color w:val="000000"/>
                <w:lang w:val="en-GB" w:eastAsia="en-US"/>
              </w:rPr>
              <w:t>OX</w:t>
            </w:r>
          </w:p>
        </w:tc>
      </w:tr>
      <w:tr w:rsidR="007C0879" w:rsidRPr="007C0879" w14:paraId="6CC6C469" w14:textId="77777777" w:rsidTr="007C0879">
        <w:trPr>
          <w:trHeight w:val="300"/>
        </w:trPr>
        <w:tc>
          <w:tcPr>
            <w:tcW w:w="3276" w:type="dxa"/>
            <w:tcBorders>
              <w:top w:val="nil"/>
              <w:left w:val="nil"/>
              <w:bottom w:val="nil"/>
              <w:right w:val="single" w:sz="4" w:space="0" w:color="auto"/>
            </w:tcBorders>
            <w:shd w:val="clear" w:color="auto" w:fill="auto"/>
            <w:noWrap/>
            <w:vAlign w:val="bottom"/>
            <w:hideMark/>
          </w:tcPr>
          <w:p w14:paraId="7DA8607F" w14:textId="77777777" w:rsidR="007C0879" w:rsidRPr="007C0879" w:rsidRDefault="007C0879" w:rsidP="007C0879">
            <w:pPr>
              <w:spacing w:after="0"/>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Discovery sample size</w:t>
            </w:r>
          </w:p>
        </w:tc>
        <w:tc>
          <w:tcPr>
            <w:tcW w:w="1224" w:type="dxa"/>
            <w:tcBorders>
              <w:top w:val="nil"/>
              <w:left w:val="nil"/>
              <w:bottom w:val="nil"/>
              <w:right w:val="nil"/>
            </w:tcBorders>
            <w:shd w:val="clear" w:color="auto" w:fill="auto"/>
            <w:noWrap/>
            <w:vAlign w:val="bottom"/>
            <w:hideMark/>
          </w:tcPr>
          <w:p w14:paraId="3F8AE019"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873</w:t>
            </w:r>
          </w:p>
        </w:tc>
        <w:tc>
          <w:tcPr>
            <w:tcW w:w="1220" w:type="dxa"/>
            <w:tcBorders>
              <w:top w:val="nil"/>
              <w:left w:val="nil"/>
              <w:bottom w:val="nil"/>
              <w:right w:val="nil"/>
            </w:tcBorders>
            <w:shd w:val="clear" w:color="auto" w:fill="auto"/>
            <w:noWrap/>
            <w:vAlign w:val="bottom"/>
            <w:hideMark/>
          </w:tcPr>
          <w:p w14:paraId="4DC3F194"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1763</w:t>
            </w:r>
          </w:p>
        </w:tc>
        <w:tc>
          <w:tcPr>
            <w:tcW w:w="1460" w:type="dxa"/>
            <w:tcBorders>
              <w:top w:val="nil"/>
              <w:left w:val="nil"/>
              <w:bottom w:val="nil"/>
              <w:right w:val="nil"/>
            </w:tcBorders>
            <w:shd w:val="clear" w:color="auto" w:fill="auto"/>
            <w:noWrap/>
            <w:vAlign w:val="bottom"/>
            <w:hideMark/>
          </w:tcPr>
          <w:p w14:paraId="71179414"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884</w:t>
            </w:r>
          </w:p>
        </w:tc>
        <w:tc>
          <w:tcPr>
            <w:tcW w:w="1199" w:type="dxa"/>
            <w:tcBorders>
              <w:top w:val="nil"/>
              <w:left w:val="nil"/>
              <w:bottom w:val="nil"/>
              <w:right w:val="nil"/>
            </w:tcBorders>
            <w:shd w:val="clear" w:color="auto" w:fill="auto"/>
            <w:noWrap/>
            <w:vAlign w:val="bottom"/>
            <w:hideMark/>
          </w:tcPr>
          <w:p w14:paraId="3098B0E3"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989</w:t>
            </w:r>
          </w:p>
        </w:tc>
      </w:tr>
      <w:tr w:rsidR="007C0879" w:rsidRPr="007C0879" w14:paraId="3FF12836" w14:textId="77777777" w:rsidTr="007C0879">
        <w:trPr>
          <w:trHeight w:val="300"/>
        </w:trPr>
        <w:tc>
          <w:tcPr>
            <w:tcW w:w="3276" w:type="dxa"/>
            <w:tcBorders>
              <w:top w:val="nil"/>
              <w:left w:val="nil"/>
              <w:bottom w:val="nil"/>
              <w:right w:val="single" w:sz="4" w:space="0" w:color="auto"/>
            </w:tcBorders>
            <w:shd w:val="clear" w:color="auto" w:fill="auto"/>
            <w:noWrap/>
            <w:vAlign w:val="bottom"/>
            <w:hideMark/>
          </w:tcPr>
          <w:p w14:paraId="2069E915" w14:textId="77777777" w:rsidR="007C0879" w:rsidRPr="007C0879" w:rsidRDefault="007C0879" w:rsidP="007C0879">
            <w:pPr>
              <w:spacing w:after="0"/>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Replication sample size</w:t>
            </w:r>
          </w:p>
        </w:tc>
        <w:tc>
          <w:tcPr>
            <w:tcW w:w="1224" w:type="dxa"/>
            <w:tcBorders>
              <w:top w:val="nil"/>
              <w:left w:val="nil"/>
              <w:bottom w:val="nil"/>
              <w:right w:val="nil"/>
            </w:tcBorders>
            <w:shd w:val="clear" w:color="auto" w:fill="auto"/>
            <w:noWrap/>
            <w:vAlign w:val="bottom"/>
            <w:hideMark/>
          </w:tcPr>
          <w:p w14:paraId="1A1F84B3"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871</w:t>
            </w:r>
          </w:p>
        </w:tc>
        <w:tc>
          <w:tcPr>
            <w:tcW w:w="1220" w:type="dxa"/>
            <w:tcBorders>
              <w:top w:val="nil"/>
              <w:left w:val="nil"/>
              <w:bottom w:val="nil"/>
              <w:right w:val="nil"/>
            </w:tcBorders>
            <w:shd w:val="clear" w:color="auto" w:fill="auto"/>
            <w:noWrap/>
            <w:vAlign w:val="bottom"/>
            <w:hideMark/>
          </w:tcPr>
          <w:p w14:paraId="4632981A"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981</w:t>
            </w:r>
          </w:p>
        </w:tc>
        <w:tc>
          <w:tcPr>
            <w:tcW w:w="1460" w:type="dxa"/>
            <w:tcBorders>
              <w:top w:val="nil"/>
              <w:left w:val="nil"/>
              <w:bottom w:val="nil"/>
              <w:right w:val="nil"/>
            </w:tcBorders>
            <w:shd w:val="clear" w:color="auto" w:fill="auto"/>
            <w:noWrap/>
            <w:vAlign w:val="bottom"/>
            <w:hideMark/>
          </w:tcPr>
          <w:p w14:paraId="1E01E574"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978</w:t>
            </w:r>
          </w:p>
        </w:tc>
        <w:tc>
          <w:tcPr>
            <w:tcW w:w="1199" w:type="dxa"/>
            <w:tcBorders>
              <w:top w:val="nil"/>
              <w:left w:val="nil"/>
              <w:bottom w:val="nil"/>
              <w:right w:val="nil"/>
            </w:tcBorders>
            <w:shd w:val="clear" w:color="auto" w:fill="auto"/>
            <w:noWrap/>
            <w:vAlign w:val="bottom"/>
            <w:hideMark/>
          </w:tcPr>
          <w:p w14:paraId="49CC5BF8"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1759</w:t>
            </w:r>
          </w:p>
        </w:tc>
      </w:tr>
      <w:tr w:rsidR="007C0879" w:rsidRPr="007C0879" w14:paraId="1EF03D74" w14:textId="77777777" w:rsidTr="007C0879">
        <w:trPr>
          <w:trHeight w:val="300"/>
        </w:trPr>
        <w:tc>
          <w:tcPr>
            <w:tcW w:w="3276" w:type="dxa"/>
            <w:tcBorders>
              <w:top w:val="nil"/>
              <w:left w:val="nil"/>
              <w:bottom w:val="nil"/>
              <w:right w:val="single" w:sz="4" w:space="0" w:color="auto"/>
            </w:tcBorders>
            <w:shd w:val="clear" w:color="auto" w:fill="auto"/>
            <w:noWrap/>
            <w:vAlign w:val="bottom"/>
            <w:hideMark/>
          </w:tcPr>
          <w:p w14:paraId="21A087C5" w14:textId="77777777" w:rsidR="007C0879" w:rsidRPr="007C0879" w:rsidRDefault="007C0879" w:rsidP="007C0879">
            <w:pPr>
              <w:spacing w:after="0"/>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Discovery No. of QTLs at 5% FDR</w:t>
            </w:r>
          </w:p>
        </w:tc>
        <w:tc>
          <w:tcPr>
            <w:tcW w:w="1224" w:type="dxa"/>
            <w:tcBorders>
              <w:top w:val="nil"/>
              <w:left w:val="nil"/>
              <w:bottom w:val="nil"/>
              <w:right w:val="nil"/>
            </w:tcBorders>
            <w:shd w:val="clear" w:color="auto" w:fill="auto"/>
            <w:noWrap/>
            <w:vAlign w:val="bottom"/>
            <w:hideMark/>
          </w:tcPr>
          <w:p w14:paraId="2685567A"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25</w:t>
            </w:r>
          </w:p>
        </w:tc>
        <w:tc>
          <w:tcPr>
            <w:tcW w:w="1220" w:type="dxa"/>
            <w:tcBorders>
              <w:top w:val="nil"/>
              <w:left w:val="nil"/>
              <w:bottom w:val="nil"/>
              <w:right w:val="nil"/>
            </w:tcBorders>
            <w:shd w:val="clear" w:color="auto" w:fill="auto"/>
            <w:noWrap/>
            <w:vAlign w:val="bottom"/>
            <w:hideMark/>
          </w:tcPr>
          <w:p w14:paraId="64534BDA"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87</w:t>
            </w:r>
          </w:p>
        </w:tc>
        <w:tc>
          <w:tcPr>
            <w:tcW w:w="1460" w:type="dxa"/>
            <w:tcBorders>
              <w:top w:val="nil"/>
              <w:left w:val="nil"/>
              <w:bottom w:val="nil"/>
              <w:right w:val="nil"/>
            </w:tcBorders>
            <w:shd w:val="clear" w:color="auto" w:fill="auto"/>
            <w:noWrap/>
            <w:vAlign w:val="bottom"/>
            <w:hideMark/>
          </w:tcPr>
          <w:p w14:paraId="6A91D99D"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20</w:t>
            </w:r>
          </w:p>
        </w:tc>
        <w:tc>
          <w:tcPr>
            <w:tcW w:w="1199" w:type="dxa"/>
            <w:tcBorders>
              <w:top w:val="nil"/>
              <w:left w:val="nil"/>
              <w:bottom w:val="nil"/>
              <w:right w:val="nil"/>
            </w:tcBorders>
            <w:shd w:val="clear" w:color="auto" w:fill="auto"/>
            <w:noWrap/>
            <w:vAlign w:val="bottom"/>
            <w:hideMark/>
          </w:tcPr>
          <w:p w14:paraId="785639B1"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26</w:t>
            </w:r>
          </w:p>
        </w:tc>
      </w:tr>
      <w:tr w:rsidR="007C0879" w:rsidRPr="007C0879" w14:paraId="7F625CEB" w14:textId="77777777" w:rsidTr="007C0879">
        <w:trPr>
          <w:trHeight w:val="300"/>
        </w:trPr>
        <w:tc>
          <w:tcPr>
            <w:tcW w:w="3276" w:type="dxa"/>
            <w:tcBorders>
              <w:top w:val="nil"/>
              <w:left w:val="nil"/>
              <w:bottom w:val="nil"/>
              <w:right w:val="single" w:sz="4" w:space="0" w:color="auto"/>
            </w:tcBorders>
            <w:shd w:val="clear" w:color="auto" w:fill="auto"/>
            <w:noWrap/>
            <w:vAlign w:val="bottom"/>
            <w:hideMark/>
          </w:tcPr>
          <w:p w14:paraId="01725240" w14:textId="77777777" w:rsidR="007C0879" w:rsidRPr="007C0879" w:rsidRDefault="007C0879" w:rsidP="007C0879">
            <w:pPr>
              <w:spacing w:after="0"/>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Replication No. of QTLs at 5% FDR</w:t>
            </w:r>
          </w:p>
        </w:tc>
        <w:tc>
          <w:tcPr>
            <w:tcW w:w="1224" w:type="dxa"/>
            <w:tcBorders>
              <w:top w:val="nil"/>
              <w:left w:val="nil"/>
              <w:bottom w:val="nil"/>
              <w:right w:val="nil"/>
            </w:tcBorders>
            <w:shd w:val="clear" w:color="auto" w:fill="auto"/>
            <w:noWrap/>
            <w:vAlign w:val="bottom"/>
            <w:hideMark/>
          </w:tcPr>
          <w:p w14:paraId="19CA2331" w14:textId="73774526"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13</w:t>
            </w:r>
            <w:ins w:id="77" w:author="Abraham Palmer" w:date="2015-10-18T22:42:00Z">
              <w:r w:rsidR="00647954">
                <w:rPr>
                  <w:rFonts w:ascii="Calibri" w:eastAsia="Times New Roman" w:hAnsi="Calibri" w:cs="Times New Roman"/>
                  <w:color w:val="000000"/>
                  <w:lang w:val="en-GB" w:eastAsia="en-US"/>
                </w:rPr>
                <w:t>(X%)</w:t>
              </w:r>
            </w:ins>
          </w:p>
        </w:tc>
        <w:tc>
          <w:tcPr>
            <w:tcW w:w="1220" w:type="dxa"/>
            <w:tcBorders>
              <w:top w:val="nil"/>
              <w:left w:val="nil"/>
              <w:bottom w:val="nil"/>
              <w:right w:val="nil"/>
            </w:tcBorders>
            <w:shd w:val="clear" w:color="auto" w:fill="auto"/>
            <w:noWrap/>
            <w:vAlign w:val="bottom"/>
            <w:hideMark/>
          </w:tcPr>
          <w:p w14:paraId="7AB4BC48" w14:textId="41A4AF73"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36</w:t>
            </w:r>
            <w:ins w:id="78" w:author="Abraham Palmer" w:date="2015-10-18T22:42:00Z">
              <w:r w:rsidR="00647954">
                <w:rPr>
                  <w:rFonts w:ascii="Calibri" w:eastAsia="Times New Roman" w:hAnsi="Calibri" w:cs="Times New Roman"/>
                  <w:color w:val="000000"/>
                  <w:lang w:val="en-GB" w:eastAsia="en-US"/>
                </w:rPr>
                <w:t>(X%)</w:t>
              </w:r>
            </w:ins>
          </w:p>
        </w:tc>
        <w:tc>
          <w:tcPr>
            <w:tcW w:w="1460" w:type="dxa"/>
            <w:tcBorders>
              <w:top w:val="nil"/>
              <w:left w:val="nil"/>
              <w:bottom w:val="nil"/>
              <w:right w:val="nil"/>
            </w:tcBorders>
            <w:shd w:val="clear" w:color="auto" w:fill="auto"/>
            <w:noWrap/>
            <w:vAlign w:val="bottom"/>
            <w:hideMark/>
          </w:tcPr>
          <w:p w14:paraId="02A80551" w14:textId="2923A980"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11</w:t>
            </w:r>
            <w:ins w:id="79" w:author="Abraham Palmer" w:date="2015-10-18T22:42:00Z">
              <w:r w:rsidR="00647954">
                <w:rPr>
                  <w:rFonts w:ascii="Calibri" w:eastAsia="Times New Roman" w:hAnsi="Calibri" w:cs="Times New Roman"/>
                  <w:color w:val="000000"/>
                  <w:lang w:val="en-GB" w:eastAsia="en-US"/>
                </w:rPr>
                <w:t>(X%)</w:t>
              </w:r>
            </w:ins>
          </w:p>
        </w:tc>
        <w:tc>
          <w:tcPr>
            <w:tcW w:w="1199" w:type="dxa"/>
            <w:tcBorders>
              <w:top w:val="nil"/>
              <w:left w:val="nil"/>
              <w:bottom w:val="nil"/>
              <w:right w:val="nil"/>
            </w:tcBorders>
            <w:shd w:val="clear" w:color="auto" w:fill="auto"/>
            <w:noWrap/>
            <w:vAlign w:val="bottom"/>
            <w:hideMark/>
          </w:tcPr>
          <w:p w14:paraId="02E0A68F" w14:textId="582A5E6D"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15</w:t>
            </w:r>
            <w:ins w:id="80" w:author="Abraham Palmer" w:date="2015-10-18T22:42:00Z">
              <w:r w:rsidR="00647954">
                <w:rPr>
                  <w:rFonts w:ascii="Calibri" w:eastAsia="Times New Roman" w:hAnsi="Calibri" w:cs="Times New Roman"/>
                  <w:color w:val="000000"/>
                  <w:lang w:val="en-GB" w:eastAsia="en-US"/>
                </w:rPr>
                <w:t>(X%)</w:t>
              </w:r>
            </w:ins>
          </w:p>
        </w:tc>
      </w:tr>
      <w:tr w:rsidR="007C0879" w:rsidRPr="007C0879" w14:paraId="12FFC266" w14:textId="77777777" w:rsidTr="007C0879">
        <w:trPr>
          <w:trHeight w:val="300"/>
        </w:trPr>
        <w:tc>
          <w:tcPr>
            <w:tcW w:w="3276" w:type="dxa"/>
            <w:tcBorders>
              <w:top w:val="nil"/>
              <w:left w:val="nil"/>
              <w:bottom w:val="nil"/>
              <w:right w:val="single" w:sz="4" w:space="0" w:color="auto"/>
            </w:tcBorders>
            <w:shd w:val="clear" w:color="auto" w:fill="auto"/>
            <w:noWrap/>
            <w:vAlign w:val="bottom"/>
            <w:hideMark/>
          </w:tcPr>
          <w:p w14:paraId="7B939135" w14:textId="77777777" w:rsidR="007C0879" w:rsidRPr="007C0879" w:rsidRDefault="007C0879" w:rsidP="007C0879">
            <w:pPr>
              <w:spacing w:after="0"/>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Replication No (Bayes factor &gt; 1)</w:t>
            </w:r>
          </w:p>
        </w:tc>
        <w:tc>
          <w:tcPr>
            <w:tcW w:w="1224" w:type="dxa"/>
            <w:tcBorders>
              <w:top w:val="nil"/>
              <w:left w:val="nil"/>
              <w:bottom w:val="nil"/>
              <w:right w:val="nil"/>
            </w:tcBorders>
            <w:shd w:val="clear" w:color="auto" w:fill="auto"/>
            <w:noWrap/>
            <w:vAlign w:val="bottom"/>
            <w:hideMark/>
          </w:tcPr>
          <w:p w14:paraId="6736A1E7" w14:textId="6C756E03"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13</w:t>
            </w:r>
            <w:ins w:id="81" w:author="Abraham Palmer" w:date="2015-10-18T22:42:00Z">
              <w:r w:rsidR="00647954">
                <w:rPr>
                  <w:rFonts w:ascii="Calibri" w:eastAsia="Times New Roman" w:hAnsi="Calibri" w:cs="Times New Roman"/>
                  <w:color w:val="000000"/>
                  <w:lang w:val="en-GB" w:eastAsia="en-US"/>
                </w:rPr>
                <w:t>(X%)</w:t>
              </w:r>
            </w:ins>
          </w:p>
        </w:tc>
        <w:tc>
          <w:tcPr>
            <w:tcW w:w="1220" w:type="dxa"/>
            <w:tcBorders>
              <w:top w:val="nil"/>
              <w:left w:val="nil"/>
              <w:bottom w:val="nil"/>
              <w:right w:val="nil"/>
            </w:tcBorders>
            <w:shd w:val="clear" w:color="auto" w:fill="auto"/>
            <w:noWrap/>
            <w:vAlign w:val="bottom"/>
            <w:hideMark/>
          </w:tcPr>
          <w:p w14:paraId="35EDFA4D" w14:textId="700A50F0"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46</w:t>
            </w:r>
            <w:ins w:id="82" w:author="Abraham Palmer" w:date="2015-10-18T22:42:00Z">
              <w:r w:rsidR="00647954">
                <w:rPr>
                  <w:rFonts w:ascii="Calibri" w:eastAsia="Times New Roman" w:hAnsi="Calibri" w:cs="Times New Roman"/>
                  <w:color w:val="000000"/>
                  <w:lang w:val="en-GB" w:eastAsia="en-US"/>
                </w:rPr>
                <w:t>(X%)</w:t>
              </w:r>
            </w:ins>
          </w:p>
        </w:tc>
        <w:tc>
          <w:tcPr>
            <w:tcW w:w="1460" w:type="dxa"/>
            <w:tcBorders>
              <w:top w:val="nil"/>
              <w:left w:val="nil"/>
              <w:bottom w:val="nil"/>
              <w:right w:val="nil"/>
            </w:tcBorders>
            <w:shd w:val="clear" w:color="auto" w:fill="auto"/>
            <w:noWrap/>
            <w:vAlign w:val="bottom"/>
            <w:hideMark/>
          </w:tcPr>
          <w:p w14:paraId="05A83E95" w14:textId="56CFFE19"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10</w:t>
            </w:r>
            <w:ins w:id="83" w:author="Abraham Palmer" w:date="2015-10-18T22:42:00Z">
              <w:r w:rsidR="00647954">
                <w:rPr>
                  <w:rFonts w:ascii="Calibri" w:eastAsia="Times New Roman" w:hAnsi="Calibri" w:cs="Times New Roman"/>
                  <w:color w:val="000000"/>
                  <w:lang w:val="en-GB" w:eastAsia="en-US"/>
                </w:rPr>
                <w:t>(X%)</w:t>
              </w:r>
            </w:ins>
          </w:p>
        </w:tc>
        <w:tc>
          <w:tcPr>
            <w:tcW w:w="1199" w:type="dxa"/>
            <w:tcBorders>
              <w:top w:val="nil"/>
              <w:left w:val="nil"/>
              <w:bottom w:val="nil"/>
              <w:right w:val="nil"/>
            </w:tcBorders>
            <w:shd w:val="clear" w:color="auto" w:fill="auto"/>
            <w:noWrap/>
            <w:vAlign w:val="bottom"/>
            <w:hideMark/>
          </w:tcPr>
          <w:p w14:paraId="22758F1B" w14:textId="0453E91E"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15</w:t>
            </w:r>
            <w:ins w:id="84" w:author="Abraham Palmer" w:date="2015-10-18T22:42:00Z">
              <w:r w:rsidR="00647954">
                <w:rPr>
                  <w:rFonts w:ascii="Calibri" w:eastAsia="Times New Roman" w:hAnsi="Calibri" w:cs="Times New Roman"/>
                  <w:color w:val="000000"/>
                  <w:lang w:val="en-GB" w:eastAsia="en-US"/>
                </w:rPr>
                <w:t>(X%)</w:t>
              </w:r>
            </w:ins>
          </w:p>
        </w:tc>
      </w:tr>
      <w:tr w:rsidR="007C0879" w:rsidRPr="007C0879" w14:paraId="72012294" w14:textId="77777777" w:rsidTr="007C0879">
        <w:trPr>
          <w:trHeight w:val="300"/>
        </w:trPr>
        <w:tc>
          <w:tcPr>
            <w:tcW w:w="3276" w:type="dxa"/>
            <w:tcBorders>
              <w:top w:val="nil"/>
              <w:left w:val="nil"/>
              <w:bottom w:val="nil"/>
              <w:right w:val="single" w:sz="4" w:space="0" w:color="auto"/>
            </w:tcBorders>
            <w:shd w:val="clear" w:color="auto" w:fill="auto"/>
            <w:noWrap/>
            <w:vAlign w:val="bottom"/>
            <w:hideMark/>
          </w:tcPr>
          <w:p w14:paraId="78D17062" w14:textId="77777777" w:rsidR="007C0879" w:rsidRPr="007C0879" w:rsidRDefault="007C0879" w:rsidP="007C0879">
            <w:pPr>
              <w:spacing w:after="0"/>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Discovery effect size</w:t>
            </w:r>
          </w:p>
        </w:tc>
        <w:tc>
          <w:tcPr>
            <w:tcW w:w="1224" w:type="dxa"/>
            <w:tcBorders>
              <w:top w:val="nil"/>
              <w:left w:val="nil"/>
              <w:bottom w:val="nil"/>
              <w:right w:val="nil"/>
            </w:tcBorders>
            <w:shd w:val="clear" w:color="auto" w:fill="auto"/>
            <w:noWrap/>
            <w:vAlign w:val="bottom"/>
            <w:hideMark/>
          </w:tcPr>
          <w:p w14:paraId="15D15BB0"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0.157</w:t>
            </w:r>
          </w:p>
        </w:tc>
        <w:tc>
          <w:tcPr>
            <w:tcW w:w="1220" w:type="dxa"/>
            <w:tcBorders>
              <w:top w:val="nil"/>
              <w:left w:val="nil"/>
              <w:bottom w:val="nil"/>
              <w:right w:val="nil"/>
            </w:tcBorders>
            <w:shd w:val="clear" w:color="auto" w:fill="auto"/>
            <w:noWrap/>
            <w:vAlign w:val="bottom"/>
            <w:hideMark/>
          </w:tcPr>
          <w:p w14:paraId="1BB71AA0"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0.109</w:t>
            </w:r>
          </w:p>
        </w:tc>
        <w:tc>
          <w:tcPr>
            <w:tcW w:w="1460" w:type="dxa"/>
            <w:tcBorders>
              <w:top w:val="nil"/>
              <w:left w:val="nil"/>
              <w:bottom w:val="nil"/>
              <w:right w:val="nil"/>
            </w:tcBorders>
            <w:shd w:val="clear" w:color="auto" w:fill="auto"/>
            <w:noWrap/>
            <w:vAlign w:val="bottom"/>
            <w:hideMark/>
          </w:tcPr>
          <w:p w14:paraId="5A851BA1"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0.161</w:t>
            </w:r>
          </w:p>
        </w:tc>
        <w:tc>
          <w:tcPr>
            <w:tcW w:w="1199" w:type="dxa"/>
            <w:tcBorders>
              <w:top w:val="nil"/>
              <w:left w:val="nil"/>
              <w:bottom w:val="nil"/>
              <w:right w:val="nil"/>
            </w:tcBorders>
            <w:shd w:val="clear" w:color="auto" w:fill="auto"/>
            <w:noWrap/>
            <w:vAlign w:val="bottom"/>
            <w:hideMark/>
          </w:tcPr>
          <w:p w14:paraId="3F81CF79"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0.149</w:t>
            </w:r>
          </w:p>
        </w:tc>
      </w:tr>
      <w:tr w:rsidR="007C0879" w:rsidRPr="007C0879" w14:paraId="4C5CD85C" w14:textId="77777777" w:rsidTr="007C0879">
        <w:trPr>
          <w:trHeight w:val="300"/>
        </w:trPr>
        <w:tc>
          <w:tcPr>
            <w:tcW w:w="3276" w:type="dxa"/>
            <w:tcBorders>
              <w:top w:val="nil"/>
              <w:left w:val="nil"/>
              <w:bottom w:val="nil"/>
              <w:right w:val="single" w:sz="4" w:space="0" w:color="auto"/>
            </w:tcBorders>
            <w:shd w:val="clear" w:color="auto" w:fill="auto"/>
            <w:noWrap/>
            <w:vAlign w:val="bottom"/>
            <w:hideMark/>
          </w:tcPr>
          <w:p w14:paraId="30988EDD" w14:textId="77777777" w:rsidR="007C0879" w:rsidRPr="007C0879" w:rsidRDefault="007C0879" w:rsidP="007C0879">
            <w:pPr>
              <w:spacing w:after="0"/>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Replication effect size</w:t>
            </w:r>
          </w:p>
        </w:tc>
        <w:tc>
          <w:tcPr>
            <w:tcW w:w="1224" w:type="dxa"/>
            <w:tcBorders>
              <w:top w:val="nil"/>
              <w:left w:val="nil"/>
              <w:bottom w:val="nil"/>
              <w:right w:val="nil"/>
            </w:tcBorders>
            <w:shd w:val="clear" w:color="auto" w:fill="auto"/>
            <w:noWrap/>
            <w:vAlign w:val="bottom"/>
            <w:hideMark/>
          </w:tcPr>
          <w:p w14:paraId="67AD7AF1"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0.124</w:t>
            </w:r>
          </w:p>
        </w:tc>
        <w:tc>
          <w:tcPr>
            <w:tcW w:w="1220" w:type="dxa"/>
            <w:tcBorders>
              <w:top w:val="nil"/>
              <w:left w:val="nil"/>
              <w:bottom w:val="nil"/>
              <w:right w:val="nil"/>
            </w:tcBorders>
            <w:shd w:val="clear" w:color="auto" w:fill="auto"/>
            <w:noWrap/>
            <w:vAlign w:val="bottom"/>
            <w:hideMark/>
          </w:tcPr>
          <w:p w14:paraId="05525468"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0.108</w:t>
            </w:r>
          </w:p>
        </w:tc>
        <w:tc>
          <w:tcPr>
            <w:tcW w:w="1460" w:type="dxa"/>
            <w:tcBorders>
              <w:top w:val="nil"/>
              <w:left w:val="nil"/>
              <w:bottom w:val="nil"/>
              <w:right w:val="nil"/>
            </w:tcBorders>
            <w:shd w:val="clear" w:color="auto" w:fill="auto"/>
            <w:noWrap/>
            <w:vAlign w:val="bottom"/>
            <w:hideMark/>
          </w:tcPr>
          <w:p w14:paraId="427CDFFD"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0.093</w:t>
            </w:r>
          </w:p>
        </w:tc>
        <w:tc>
          <w:tcPr>
            <w:tcW w:w="1199" w:type="dxa"/>
            <w:tcBorders>
              <w:top w:val="nil"/>
              <w:left w:val="nil"/>
              <w:bottom w:val="nil"/>
              <w:right w:val="nil"/>
            </w:tcBorders>
            <w:shd w:val="clear" w:color="auto" w:fill="auto"/>
            <w:noWrap/>
            <w:vAlign w:val="bottom"/>
            <w:hideMark/>
          </w:tcPr>
          <w:p w14:paraId="4BA9CE51"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0.123</w:t>
            </w:r>
          </w:p>
        </w:tc>
      </w:tr>
      <w:tr w:rsidR="007C0879" w:rsidRPr="007C0879" w14:paraId="3061F48A" w14:textId="77777777" w:rsidTr="007C0879">
        <w:trPr>
          <w:trHeight w:val="300"/>
        </w:trPr>
        <w:tc>
          <w:tcPr>
            <w:tcW w:w="3276" w:type="dxa"/>
            <w:tcBorders>
              <w:top w:val="nil"/>
              <w:left w:val="nil"/>
              <w:bottom w:val="nil"/>
              <w:right w:val="single" w:sz="4" w:space="0" w:color="auto"/>
            </w:tcBorders>
            <w:shd w:val="clear" w:color="auto" w:fill="auto"/>
            <w:noWrap/>
            <w:vAlign w:val="bottom"/>
            <w:hideMark/>
          </w:tcPr>
          <w:p w14:paraId="20E52095" w14:textId="7E0E1CEA" w:rsidR="007C0879" w:rsidRPr="007C0879" w:rsidRDefault="007C0879" w:rsidP="007C0879">
            <w:pPr>
              <w:spacing w:after="0"/>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 xml:space="preserve">P-value comparison </w:t>
            </w:r>
            <w:r>
              <w:rPr>
                <w:rFonts w:ascii="Calibri" w:eastAsia="Times New Roman" w:hAnsi="Calibri" w:cs="Times New Roman"/>
                <w:color w:val="000000"/>
                <w:lang w:val="en-GB" w:eastAsia="en-US"/>
              </w:rPr>
              <w:t>of effect size difference</w:t>
            </w:r>
          </w:p>
        </w:tc>
        <w:tc>
          <w:tcPr>
            <w:tcW w:w="1224" w:type="dxa"/>
            <w:tcBorders>
              <w:top w:val="nil"/>
              <w:left w:val="nil"/>
              <w:bottom w:val="nil"/>
              <w:right w:val="nil"/>
            </w:tcBorders>
            <w:shd w:val="clear" w:color="auto" w:fill="auto"/>
            <w:noWrap/>
            <w:vAlign w:val="bottom"/>
            <w:hideMark/>
          </w:tcPr>
          <w:p w14:paraId="111FC1D5"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1.550E-06</w:t>
            </w:r>
          </w:p>
        </w:tc>
        <w:tc>
          <w:tcPr>
            <w:tcW w:w="1220" w:type="dxa"/>
            <w:tcBorders>
              <w:top w:val="nil"/>
              <w:left w:val="nil"/>
              <w:bottom w:val="nil"/>
              <w:right w:val="nil"/>
            </w:tcBorders>
            <w:shd w:val="clear" w:color="auto" w:fill="auto"/>
            <w:noWrap/>
            <w:vAlign w:val="bottom"/>
            <w:hideMark/>
          </w:tcPr>
          <w:p w14:paraId="0A5BC9B8"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2.479E-03</w:t>
            </w:r>
          </w:p>
        </w:tc>
        <w:tc>
          <w:tcPr>
            <w:tcW w:w="1460" w:type="dxa"/>
            <w:tcBorders>
              <w:top w:val="nil"/>
              <w:left w:val="nil"/>
              <w:bottom w:val="nil"/>
              <w:right w:val="nil"/>
            </w:tcBorders>
            <w:shd w:val="clear" w:color="auto" w:fill="auto"/>
            <w:noWrap/>
            <w:vAlign w:val="bottom"/>
            <w:hideMark/>
          </w:tcPr>
          <w:p w14:paraId="7E565A4D"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4.025E-04</w:t>
            </w:r>
          </w:p>
        </w:tc>
        <w:tc>
          <w:tcPr>
            <w:tcW w:w="1199" w:type="dxa"/>
            <w:tcBorders>
              <w:top w:val="nil"/>
              <w:left w:val="nil"/>
              <w:bottom w:val="nil"/>
              <w:right w:val="nil"/>
            </w:tcBorders>
            <w:shd w:val="clear" w:color="auto" w:fill="auto"/>
            <w:noWrap/>
            <w:vAlign w:val="bottom"/>
            <w:hideMark/>
          </w:tcPr>
          <w:p w14:paraId="51D34098"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1.049E-05</w:t>
            </w:r>
          </w:p>
        </w:tc>
      </w:tr>
      <w:tr w:rsidR="007C0879" w:rsidRPr="007C0879" w14:paraId="4E1C5ADE" w14:textId="77777777" w:rsidTr="007C0879">
        <w:trPr>
          <w:trHeight w:val="300"/>
        </w:trPr>
        <w:tc>
          <w:tcPr>
            <w:tcW w:w="3276" w:type="dxa"/>
            <w:tcBorders>
              <w:top w:val="nil"/>
              <w:left w:val="nil"/>
              <w:bottom w:val="nil"/>
              <w:right w:val="single" w:sz="4" w:space="0" w:color="auto"/>
            </w:tcBorders>
            <w:shd w:val="clear" w:color="auto" w:fill="auto"/>
            <w:noWrap/>
            <w:vAlign w:val="bottom"/>
            <w:hideMark/>
          </w:tcPr>
          <w:p w14:paraId="38EF2C7F" w14:textId="77777777" w:rsidR="007C0879" w:rsidRPr="007C0879" w:rsidRDefault="007C0879" w:rsidP="007C0879">
            <w:pPr>
              <w:spacing w:after="0"/>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Mean power</w:t>
            </w:r>
          </w:p>
        </w:tc>
        <w:tc>
          <w:tcPr>
            <w:tcW w:w="1224" w:type="dxa"/>
            <w:tcBorders>
              <w:top w:val="nil"/>
              <w:left w:val="nil"/>
              <w:bottom w:val="nil"/>
              <w:right w:val="nil"/>
            </w:tcBorders>
            <w:shd w:val="clear" w:color="auto" w:fill="auto"/>
            <w:noWrap/>
            <w:vAlign w:val="bottom"/>
            <w:hideMark/>
          </w:tcPr>
          <w:p w14:paraId="4A8AE039"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97.44%</w:t>
            </w:r>
          </w:p>
        </w:tc>
        <w:tc>
          <w:tcPr>
            <w:tcW w:w="1220" w:type="dxa"/>
            <w:tcBorders>
              <w:top w:val="nil"/>
              <w:left w:val="nil"/>
              <w:bottom w:val="nil"/>
              <w:right w:val="nil"/>
            </w:tcBorders>
            <w:shd w:val="clear" w:color="auto" w:fill="auto"/>
            <w:noWrap/>
            <w:vAlign w:val="bottom"/>
            <w:hideMark/>
          </w:tcPr>
          <w:p w14:paraId="4CC8CD9D"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82.86%</w:t>
            </w:r>
          </w:p>
        </w:tc>
        <w:tc>
          <w:tcPr>
            <w:tcW w:w="1460" w:type="dxa"/>
            <w:tcBorders>
              <w:top w:val="nil"/>
              <w:left w:val="nil"/>
              <w:bottom w:val="nil"/>
              <w:right w:val="nil"/>
            </w:tcBorders>
            <w:shd w:val="clear" w:color="auto" w:fill="auto"/>
            <w:noWrap/>
            <w:vAlign w:val="bottom"/>
            <w:hideMark/>
          </w:tcPr>
          <w:p w14:paraId="4E84D0E2"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96.64%</w:t>
            </w:r>
          </w:p>
        </w:tc>
        <w:tc>
          <w:tcPr>
            <w:tcW w:w="1199" w:type="dxa"/>
            <w:tcBorders>
              <w:top w:val="nil"/>
              <w:left w:val="nil"/>
              <w:bottom w:val="nil"/>
              <w:right w:val="nil"/>
            </w:tcBorders>
            <w:shd w:val="clear" w:color="auto" w:fill="auto"/>
            <w:noWrap/>
            <w:vAlign w:val="bottom"/>
            <w:hideMark/>
          </w:tcPr>
          <w:p w14:paraId="584E4791"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99.32%</w:t>
            </w:r>
          </w:p>
        </w:tc>
      </w:tr>
      <w:tr w:rsidR="007C0879" w:rsidRPr="007C0879" w14:paraId="5AC1128F" w14:textId="77777777" w:rsidTr="007C0879">
        <w:trPr>
          <w:trHeight w:val="300"/>
        </w:trPr>
        <w:tc>
          <w:tcPr>
            <w:tcW w:w="3276" w:type="dxa"/>
            <w:tcBorders>
              <w:top w:val="nil"/>
              <w:left w:val="nil"/>
              <w:bottom w:val="nil"/>
              <w:right w:val="single" w:sz="4" w:space="0" w:color="auto"/>
            </w:tcBorders>
            <w:shd w:val="clear" w:color="auto" w:fill="auto"/>
            <w:noWrap/>
            <w:vAlign w:val="bottom"/>
            <w:hideMark/>
          </w:tcPr>
          <w:p w14:paraId="30D6E4A5" w14:textId="77777777" w:rsidR="007C0879" w:rsidRPr="007C0879" w:rsidRDefault="007C0879" w:rsidP="007C0879">
            <w:pPr>
              <w:spacing w:after="0"/>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Mean power (mega)</w:t>
            </w:r>
          </w:p>
        </w:tc>
        <w:tc>
          <w:tcPr>
            <w:tcW w:w="1224" w:type="dxa"/>
            <w:tcBorders>
              <w:top w:val="nil"/>
              <w:left w:val="nil"/>
              <w:bottom w:val="nil"/>
              <w:right w:val="nil"/>
            </w:tcBorders>
            <w:shd w:val="clear" w:color="auto" w:fill="auto"/>
            <w:noWrap/>
            <w:vAlign w:val="bottom"/>
            <w:hideMark/>
          </w:tcPr>
          <w:p w14:paraId="3F0E5A4B"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68.41%</w:t>
            </w:r>
          </w:p>
        </w:tc>
        <w:tc>
          <w:tcPr>
            <w:tcW w:w="1220" w:type="dxa"/>
            <w:tcBorders>
              <w:top w:val="nil"/>
              <w:left w:val="nil"/>
              <w:bottom w:val="nil"/>
              <w:right w:val="nil"/>
            </w:tcBorders>
            <w:shd w:val="clear" w:color="auto" w:fill="auto"/>
            <w:noWrap/>
            <w:vAlign w:val="bottom"/>
            <w:hideMark/>
          </w:tcPr>
          <w:p w14:paraId="24AACC9C"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68.11%</w:t>
            </w:r>
          </w:p>
        </w:tc>
        <w:tc>
          <w:tcPr>
            <w:tcW w:w="1460" w:type="dxa"/>
            <w:tcBorders>
              <w:top w:val="nil"/>
              <w:left w:val="nil"/>
              <w:bottom w:val="nil"/>
              <w:right w:val="nil"/>
            </w:tcBorders>
            <w:shd w:val="clear" w:color="auto" w:fill="auto"/>
            <w:noWrap/>
            <w:vAlign w:val="bottom"/>
            <w:hideMark/>
          </w:tcPr>
          <w:p w14:paraId="47783C96"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71.49%</w:t>
            </w:r>
          </w:p>
        </w:tc>
        <w:tc>
          <w:tcPr>
            <w:tcW w:w="1199" w:type="dxa"/>
            <w:tcBorders>
              <w:top w:val="nil"/>
              <w:left w:val="nil"/>
              <w:bottom w:val="nil"/>
              <w:right w:val="nil"/>
            </w:tcBorders>
            <w:shd w:val="clear" w:color="auto" w:fill="auto"/>
            <w:noWrap/>
            <w:vAlign w:val="bottom"/>
            <w:hideMark/>
          </w:tcPr>
          <w:p w14:paraId="6AB91E02" w14:textId="77777777" w:rsidR="007C0879" w:rsidRPr="007C0879" w:rsidRDefault="007C0879" w:rsidP="007C0879">
            <w:pPr>
              <w:spacing w:after="0"/>
              <w:jc w:val="right"/>
              <w:rPr>
                <w:rFonts w:ascii="Calibri" w:eastAsia="Times New Roman" w:hAnsi="Calibri" w:cs="Times New Roman"/>
                <w:color w:val="000000"/>
                <w:lang w:val="en-GB" w:eastAsia="en-US"/>
              </w:rPr>
            </w:pPr>
            <w:r w:rsidRPr="007C0879">
              <w:rPr>
                <w:rFonts w:ascii="Calibri" w:eastAsia="Times New Roman" w:hAnsi="Calibri" w:cs="Times New Roman"/>
                <w:color w:val="000000"/>
                <w:lang w:val="en-GB" w:eastAsia="en-US"/>
              </w:rPr>
              <w:t>80.71%</w:t>
            </w:r>
          </w:p>
        </w:tc>
      </w:tr>
    </w:tbl>
    <w:p w14:paraId="79CC44AC" w14:textId="77777777" w:rsidR="002E0A5E" w:rsidRDefault="002E0A5E"/>
    <w:p w14:paraId="4D2293E2" w14:textId="77777777" w:rsidR="00BB0D80" w:rsidRDefault="009B23A5">
      <w:pPr>
        <w:rPr>
          <w:ins w:id="85" w:author="Jonathan Flint" w:date="2015-11-08T15:54:00Z"/>
        </w:rPr>
      </w:pPr>
      <w:r w:rsidRPr="009B23A5">
        <w:t>Cohorts are: OX , Oxford sample (1,831 mice, both sexes), CU, Chicago sample (1,030 male mice) . OX to OX refers to the within Oxford analyses where the cohort was divided into two halves</w:t>
      </w:r>
      <w:r>
        <w:t xml:space="preserve">. </w:t>
      </w:r>
      <w:r w:rsidR="00EF562D">
        <w:t>Sample sizes are shown as means, so are less tha</w:t>
      </w:r>
      <w:r>
        <w:t>n the total sample from OX and CU</w:t>
      </w:r>
      <w:r w:rsidR="00EF562D">
        <w:t xml:space="preserve">.  FDR is the false discovery rate. </w:t>
      </w:r>
      <w:r w:rsidR="0068438F">
        <w:t xml:space="preserve">Replication was scored in two ways: (i) by counting loci that were identified in the replication cohort at P &lt; 0.05 (and the effect in the same direction), (ii) by having a Bayes factor greater than 1. </w:t>
      </w:r>
      <w:r w:rsidR="00EF562D">
        <w:t xml:space="preserve">Effect sizes are expressed as correlation coefficients. </w:t>
      </w:r>
      <w:r w:rsidR="007C0879">
        <w:t xml:space="preserve">The P-value reported for the effect size difference is from a binomial test. </w:t>
      </w:r>
      <w:r w:rsidR="00EF562D">
        <w:t>Power was calculated from the discovery effect size and mean power (mega) refers to power calculated using an effect size estimate from the combined analysis of OX and CU.</w:t>
      </w:r>
      <w:r w:rsidRPr="009B23A5">
        <w:t xml:space="preserve"> </w:t>
      </w:r>
    </w:p>
    <w:p w14:paraId="643725AC" w14:textId="504FF110" w:rsidR="009C1CFE" w:rsidRDefault="00BB0D80">
      <w:ins w:id="86" w:author="Jonathan Flint" w:date="2015-11-08T15:55:00Z">
        <w:r>
          <w:br w:type="page"/>
        </w:r>
      </w:ins>
      <w:r w:rsidR="009C1CFE">
        <w:lastRenderedPageBreak/>
        <w:br w:type="page"/>
      </w:r>
    </w:p>
    <w:p w14:paraId="25DFDB57" w14:textId="2E259991" w:rsidR="00BB0D80" w:rsidRDefault="009C1CFE">
      <w:r>
        <w:lastRenderedPageBreak/>
        <w:t>Table 2</w:t>
      </w:r>
    </w:p>
    <w:p w14:paraId="22886D63" w14:textId="77777777" w:rsidR="00286DB4" w:rsidRDefault="00286DB4">
      <w:r>
        <w:t xml:space="preserve">Estimate of </w:t>
      </w:r>
      <w:r w:rsidRPr="00286DB4">
        <w:t xml:space="preserve">proportion of </w:t>
      </w:r>
      <w:r>
        <w:t>associations</w:t>
      </w:r>
      <w:r w:rsidRPr="00286DB4">
        <w:t xml:space="preserve"> that are </w:t>
      </w:r>
      <w:r>
        <w:t>true</w:t>
      </w:r>
    </w:p>
    <w:p w14:paraId="17EE5AFF" w14:textId="77777777" w:rsidR="009C1CFE" w:rsidRDefault="009C1CFE"/>
    <w:tbl>
      <w:tblPr>
        <w:tblW w:w="6540" w:type="dxa"/>
        <w:tblInd w:w="93" w:type="dxa"/>
        <w:tblLook w:val="04A0" w:firstRow="1" w:lastRow="0" w:firstColumn="1" w:lastColumn="0" w:noHBand="0" w:noVBand="1"/>
      </w:tblPr>
      <w:tblGrid>
        <w:gridCol w:w="920"/>
        <w:gridCol w:w="1520"/>
        <w:gridCol w:w="1560"/>
        <w:gridCol w:w="1520"/>
        <w:gridCol w:w="1020"/>
      </w:tblGrid>
      <w:tr w:rsidR="00DA7286" w:rsidRPr="00DA7286" w14:paraId="023AA0CB" w14:textId="77777777" w:rsidTr="00DA7286">
        <w:trPr>
          <w:trHeight w:val="300"/>
        </w:trPr>
        <w:tc>
          <w:tcPr>
            <w:tcW w:w="920" w:type="dxa"/>
            <w:tcBorders>
              <w:top w:val="nil"/>
              <w:left w:val="nil"/>
              <w:bottom w:val="single" w:sz="4" w:space="0" w:color="auto"/>
              <w:right w:val="single" w:sz="4" w:space="0" w:color="auto"/>
            </w:tcBorders>
            <w:shd w:val="clear" w:color="auto" w:fill="auto"/>
            <w:noWrap/>
            <w:vAlign w:val="bottom"/>
            <w:hideMark/>
          </w:tcPr>
          <w:p w14:paraId="09E87940"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FDR</w:t>
            </w:r>
          </w:p>
        </w:tc>
        <w:tc>
          <w:tcPr>
            <w:tcW w:w="1520" w:type="dxa"/>
            <w:tcBorders>
              <w:top w:val="nil"/>
              <w:left w:val="nil"/>
              <w:bottom w:val="single" w:sz="4" w:space="0" w:color="auto"/>
              <w:right w:val="nil"/>
            </w:tcBorders>
            <w:shd w:val="clear" w:color="auto" w:fill="auto"/>
            <w:noWrap/>
            <w:vAlign w:val="bottom"/>
            <w:hideMark/>
          </w:tcPr>
          <w:p w14:paraId="368032C4"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OX -&gt; UC</w:t>
            </w:r>
          </w:p>
        </w:tc>
        <w:tc>
          <w:tcPr>
            <w:tcW w:w="1560" w:type="dxa"/>
            <w:tcBorders>
              <w:top w:val="nil"/>
              <w:left w:val="nil"/>
              <w:bottom w:val="single" w:sz="4" w:space="0" w:color="auto"/>
              <w:right w:val="nil"/>
            </w:tcBorders>
            <w:shd w:val="clear" w:color="auto" w:fill="auto"/>
            <w:noWrap/>
            <w:vAlign w:val="bottom"/>
            <w:hideMark/>
          </w:tcPr>
          <w:p w14:paraId="6F284A9D"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UC -&gt; OX</w:t>
            </w:r>
          </w:p>
        </w:tc>
        <w:tc>
          <w:tcPr>
            <w:tcW w:w="1520" w:type="dxa"/>
            <w:tcBorders>
              <w:top w:val="nil"/>
              <w:left w:val="nil"/>
              <w:bottom w:val="single" w:sz="4" w:space="0" w:color="auto"/>
              <w:right w:val="nil"/>
            </w:tcBorders>
            <w:shd w:val="clear" w:color="auto" w:fill="auto"/>
            <w:noWrap/>
            <w:vAlign w:val="bottom"/>
            <w:hideMark/>
          </w:tcPr>
          <w:p w14:paraId="77C358D3"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OX1 -&gt; OX 2</w:t>
            </w:r>
          </w:p>
        </w:tc>
        <w:tc>
          <w:tcPr>
            <w:tcW w:w="1020" w:type="dxa"/>
            <w:tcBorders>
              <w:top w:val="nil"/>
              <w:left w:val="nil"/>
              <w:bottom w:val="single" w:sz="4" w:space="0" w:color="auto"/>
              <w:right w:val="nil"/>
            </w:tcBorders>
            <w:shd w:val="clear" w:color="auto" w:fill="auto"/>
            <w:noWrap/>
            <w:vAlign w:val="bottom"/>
            <w:hideMark/>
          </w:tcPr>
          <w:p w14:paraId="1C339728"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All</w:t>
            </w:r>
          </w:p>
        </w:tc>
      </w:tr>
      <w:tr w:rsidR="00DA7286" w:rsidRPr="00DA7286" w14:paraId="3210C478" w14:textId="77777777" w:rsidTr="00DA7286">
        <w:trPr>
          <w:trHeight w:val="300"/>
        </w:trPr>
        <w:tc>
          <w:tcPr>
            <w:tcW w:w="920" w:type="dxa"/>
            <w:tcBorders>
              <w:top w:val="nil"/>
              <w:left w:val="nil"/>
              <w:bottom w:val="nil"/>
              <w:right w:val="single" w:sz="4" w:space="0" w:color="auto"/>
            </w:tcBorders>
            <w:shd w:val="clear" w:color="auto" w:fill="auto"/>
            <w:noWrap/>
            <w:vAlign w:val="bottom"/>
            <w:hideMark/>
          </w:tcPr>
          <w:p w14:paraId="1E373542"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0.05</w:t>
            </w:r>
          </w:p>
        </w:tc>
        <w:tc>
          <w:tcPr>
            <w:tcW w:w="1520" w:type="dxa"/>
            <w:tcBorders>
              <w:top w:val="nil"/>
              <w:left w:val="nil"/>
              <w:bottom w:val="nil"/>
              <w:right w:val="nil"/>
            </w:tcBorders>
            <w:shd w:val="clear" w:color="auto" w:fill="auto"/>
            <w:noWrap/>
            <w:vAlign w:val="bottom"/>
            <w:hideMark/>
          </w:tcPr>
          <w:p w14:paraId="4702F095"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0.87</w:t>
            </w:r>
          </w:p>
        </w:tc>
        <w:tc>
          <w:tcPr>
            <w:tcW w:w="1560" w:type="dxa"/>
            <w:tcBorders>
              <w:top w:val="nil"/>
              <w:left w:val="nil"/>
              <w:bottom w:val="nil"/>
              <w:right w:val="nil"/>
            </w:tcBorders>
            <w:shd w:val="clear" w:color="auto" w:fill="auto"/>
            <w:noWrap/>
            <w:vAlign w:val="bottom"/>
            <w:hideMark/>
          </w:tcPr>
          <w:p w14:paraId="56D4592C"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0.69</w:t>
            </w:r>
          </w:p>
        </w:tc>
        <w:tc>
          <w:tcPr>
            <w:tcW w:w="1520" w:type="dxa"/>
            <w:tcBorders>
              <w:top w:val="nil"/>
              <w:left w:val="nil"/>
              <w:bottom w:val="nil"/>
              <w:right w:val="nil"/>
            </w:tcBorders>
            <w:shd w:val="clear" w:color="auto" w:fill="auto"/>
            <w:noWrap/>
            <w:vAlign w:val="bottom"/>
            <w:hideMark/>
          </w:tcPr>
          <w:p w14:paraId="2B6DCD0B"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0.70</w:t>
            </w:r>
          </w:p>
        </w:tc>
        <w:tc>
          <w:tcPr>
            <w:tcW w:w="1020" w:type="dxa"/>
            <w:tcBorders>
              <w:top w:val="nil"/>
              <w:left w:val="nil"/>
              <w:bottom w:val="nil"/>
              <w:right w:val="nil"/>
            </w:tcBorders>
            <w:shd w:val="clear" w:color="auto" w:fill="auto"/>
            <w:noWrap/>
            <w:vAlign w:val="bottom"/>
            <w:hideMark/>
          </w:tcPr>
          <w:p w14:paraId="2E5FF397"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0.81</w:t>
            </w:r>
          </w:p>
        </w:tc>
      </w:tr>
      <w:tr w:rsidR="00DA7286" w:rsidRPr="00DA7286" w14:paraId="5E96C23B" w14:textId="77777777" w:rsidTr="00DA7286">
        <w:trPr>
          <w:trHeight w:val="300"/>
        </w:trPr>
        <w:tc>
          <w:tcPr>
            <w:tcW w:w="920" w:type="dxa"/>
            <w:tcBorders>
              <w:top w:val="nil"/>
              <w:left w:val="nil"/>
              <w:bottom w:val="nil"/>
              <w:right w:val="single" w:sz="4" w:space="0" w:color="auto"/>
            </w:tcBorders>
            <w:shd w:val="clear" w:color="auto" w:fill="auto"/>
            <w:noWrap/>
            <w:vAlign w:val="bottom"/>
            <w:hideMark/>
          </w:tcPr>
          <w:p w14:paraId="484DF68D"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0.10</w:t>
            </w:r>
          </w:p>
        </w:tc>
        <w:tc>
          <w:tcPr>
            <w:tcW w:w="1520" w:type="dxa"/>
            <w:tcBorders>
              <w:top w:val="nil"/>
              <w:left w:val="nil"/>
              <w:bottom w:val="nil"/>
              <w:right w:val="nil"/>
            </w:tcBorders>
            <w:shd w:val="clear" w:color="auto" w:fill="auto"/>
            <w:noWrap/>
            <w:vAlign w:val="bottom"/>
            <w:hideMark/>
          </w:tcPr>
          <w:p w14:paraId="71F85995"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0.86</w:t>
            </w:r>
          </w:p>
        </w:tc>
        <w:tc>
          <w:tcPr>
            <w:tcW w:w="1560" w:type="dxa"/>
            <w:tcBorders>
              <w:top w:val="nil"/>
              <w:left w:val="nil"/>
              <w:bottom w:val="nil"/>
              <w:right w:val="nil"/>
            </w:tcBorders>
            <w:shd w:val="clear" w:color="auto" w:fill="auto"/>
            <w:noWrap/>
            <w:vAlign w:val="bottom"/>
            <w:hideMark/>
          </w:tcPr>
          <w:p w14:paraId="5F91AB94"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0.73</w:t>
            </w:r>
          </w:p>
        </w:tc>
        <w:tc>
          <w:tcPr>
            <w:tcW w:w="1520" w:type="dxa"/>
            <w:tcBorders>
              <w:top w:val="nil"/>
              <w:left w:val="nil"/>
              <w:bottom w:val="nil"/>
              <w:right w:val="nil"/>
            </w:tcBorders>
            <w:shd w:val="clear" w:color="auto" w:fill="auto"/>
            <w:noWrap/>
            <w:vAlign w:val="bottom"/>
            <w:hideMark/>
          </w:tcPr>
          <w:p w14:paraId="72702FBE"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0.49</w:t>
            </w:r>
          </w:p>
        </w:tc>
        <w:tc>
          <w:tcPr>
            <w:tcW w:w="1020" w:type="dxa"/>
            <w:tcBorders>
              <w:top w:val="nil"/>
              <w:left w:val="nil"/>
              <w:bottom w:val="nil"/>
              <w:right w:val="nil"/>
            </w:tcBorders>
            <w:shd w:val="clear" w:color="auto" w:fill="auto"/>
            <w:noWrap/>
            <w:vAlign w:val="bottom"/>
            <w:hideMark/>
          </w:tcPr>
          <w:p w14:paraId="54E48A34"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0.77</w:t>
            </w:r>
          </w:p>
        </w:tc>
      </w:tr>
      <w:tr w:rsidR="00DA7286" w:rsidRPr="00DA7286" w14:paraId="544E573D" w14:textId="77777777" w:rsidTr="00DA7286">
        <w:trPr>
          <w:trHeight w:val="300"/>
        </w:trPr>
        <w:tc>
          <w:tcPr>
            <w:tcW w:w="920" w:type="dxa"/>
            <w:tcBorders>
              <w:top w:val="nil"/>
              <w:left w:val="nil"/>
              <w:bottom w:val="nil"/>
              <w:right w:val="single" w:sz="4" w:space="0" w:color="auto"/>
            </w:tcBorders>
            <w:shd w:val="clear" w:color="auto" w:fill="auto"/>
            <w:noWrap/>
            <w:vAlign w:val="bottom"/>
            <w:hideMark/>
          </w:tcPr>
          <w:p w14:paraId="58A64D5D"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0.15</w:t>
            </w:r>
          </w:p>
        </w:tc>
        <w:tc>
          <w:tcPr>
            <w:tcW w:w="1520" w:type="dxa"/>
            <w:tcBorders>
              <w:top w:val="nil"/>
              <w:left w:val="nil"/>
              <w:bottom w:val="nil"/>
              <w:right w:val="nil"/>
            </w:tcBorders>
            <w:shd w:val="clear" w:color="auto" w:fill="auto"/>
            <w:noWrap/>
            <w:vAlign w:val="bottom"/>
            <w:hideMark/>
          </w:tcPr>
          <w:p w14:paraId="7EF2D341"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0.62</w:t>
            </w:r>
          </w:p>
        </w:tc>
        <w:tc>
          <w:tcPr>
            <w:tcW w:w="1560" w:type="dxa"/>
            <w:tcBorders>
              <w:top w:val="nil"/>
              <w:left w:val="nil"/>
              <w:bottom w:val="nil"/>
              <w:right w:val="nil"/>
            </w:tcBorders>
            <w:shd w:val="clear" w:color="auto" w:fill="auto"/>
            <w:noWrap/>
            <w:vAlign w:val="bottom"/>
            <w:hideMark/>
          </w:tcPr>
          <w:p w14:paraId="449F6916"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0.32</w:t>
            </w:r>
          </w:p>
        </w:tc>
        <w:tc>
          <w:tcPr>
            <w:tcW w:w="1520" w:type="dxa"/>
            <w:tcBorders>
              <w:top w:val="nil"/>
              <w:left w:val="nil"/>
              <w:bottom w:val="nil"/>
              <w:right w:val="nil"/>
            </w:tcBorders>
            <w:shd w:val="clear" w:color="auto" w:fill="auto"/>
            <w:noWrap/>
            <w:vAlign w:val="bottom"/>
            <w:hideMark/>
          </w:tcPr>
          <w:p w14:paraId="328F503A"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0.37</w:t>
            </w:r>
          </w:p>
        </w:tc>
        <w:tc>
          <w:tcPr>
            <w:tcW w:w="1020" w:type="dxa"/>
            <w:tcBorders>
              <w:top w:val="nil"/>
              <w:left w:val="nil"/>
              <w:bottom w:val="nil"/>
              <w:right w:val="nil"/>
            </w:tcBorders>
            <w:shd w:val="clear" w:color="auto" w:fill="auto"/>
            <w:noWrap/>
            <w:vAlign w:val="bottom"/>
            <w:hideMark/>
          </w:tcPr>
          <w:p w14:paraId="3F0595BD"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0.53</w:t>
            </w:r>
          </w:p>
        </w:tc>
      </w:tr>
      <w:tr w:rsidR="00DA7286" w:rsidRPr="00DA7286" w14:paraId="4A7A2DD3" w14:textId="77777777" w:rsidTr="00DA7286">
        <w:trPr>
          <w:trHeight w:val="300"/>
        </w:trPr>
        <w:tc>
          <w:tcPr>
            <w:tcW w:w="920" w:type="dxa"/>
            <w:tcBorders>
              <w:top w:val="nil"/>
              <w:left w:val="nil"/>
              <w:bottom w:val="nil"/>
              <w:right w:val="single" w:sz="4" w:space="0" w:color="auto"/>
            </w:tcBorders>
            <w:shd w:val="clear" w:color="auto" w:fill="auto"/>
            <w:noWrap/>
            <w:vAlign w:val="bottom"/>
            <w:hideMark/>
          </w:tcPr>
          <w:p w14:paraId="5C75A85C"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0.20</w:t>
            </w:r>
          </w:p>
        </w:tc>
        <w:tc>
          <w:tcPr>
            <w:tcW w:w="1520" w:type="dxa"/>
            <w:tcBorders>
              <w:top w:val="nil"/>
              <w:left w:val="nil"/>
              <w:bottom w:val="nil"/>
              <w:right w:val="nil"/>
            </w:tcBorders>
            <w:shd w:val="clear" w:color="auto" w:fill="auto"/>
            <w:noWrap/>
            <w:vAlign w:val="bottom"/>
            <w:hideMark/>
          </w:tcPr>
          <w:p w14:paraId="28C8AC29"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0.45</w:t>
            </w:r>
          </w:p>
        </w:tc>
        <w:tc>
          <w:tcPr>
            <w:tcW w:w="1560" w:type="dxa"/>
            <w:tcBorders>
              <w:top w:val="nil"/>
              <w:left w:val="nil"/>
              <w:bottom w:val="nil"/>
              <w:right w:val="nil"/>
            </w:tcBorders>
            <w:shd w:val="clear" w:color="auto" w:fill="auto"/>
            <w:noWrap/>
            <w:vAlign w:val="bottom"/>
            <w:hideMark/>
          </w:tcPr>
          <w:p w14:paraId="35817976"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0.38</w:t>
            </w:r>
          </w:p>
        </w:tc>
        <w:tc>
          <w:tcPr>
            <w:tcW w:w="1520" w:type="dxa"/>
            <w:tcBorders>
              <w:top w:val="nil"/>
              <w:left w:val="nil"/>
              <w:bottom w:val="nil"/>
              <w:right w:val="nil"/>
            </w:tcBorders>
            <w:shd w:val="clear" w:color="auto" w:fill="auto"/>
            <w:noWrap/>
            <w:vAlign w:val="bottom"/>
            <w:hideMark/>
          </w:tcPr>
          <w:p w14:paraId="431D722B"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0.41</w:t>
            </w:r>
          </w:p>
        </w:tc>
        <w:tc>
          <w:tcPr>
            <w:tcW w:w="1020" w:type="dxa"/>
            <w:tcBorders>
              <w:top w:val="nil"/>
              <w:left w:val="nil"/>
              <w:bottom w:val="nil"/>
              <w:right w:val="nil"/>
            </w:tcBorders>
            <w:shd w:val="clear" w:color="auto" w:fill="auto"/>
            <w:noWrap/>
            <w:vAlign w:val="bottom"/>
            <w:hideMark/>
          </w:tcPr>
          <w:p w14:paraId="5BB1AE57"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0.43</w:t>
            </w:r>
          </w:p>
        </w:tc>
      </w:tr>
      <w:tr w:rsidR="00DA7286" w:rsidRPr="00DA7286" w14:paraId="7CB259E4" w14:textId="77777777" w:rsidTr="00DA7286">
        <w:trPr>
          <w:trHeight w:val="300"/>
        </w:trPr>
        <w:tc>
          <w:tcPr>
            <w:tcW w:w="920" w:type="dxa"/>
            <w:tcBorders>
              <w:top w:val="nil"/>
              <w:left w:val="nil"/>
              <w:bottom w:val="nil"/>
              <w:right w:val="single" w:sz="4" w:space="0" w:color="auto"/>
            </w:tcBorders>
            <w:shd w:val="clear" w:color="auto" w:fill="auto"/>
            <w:noWrap/>
            <w:vAlign w:val="bottom"/>
            <w:hideMark/>
          </w:tcPr>
          <w:p w14:paraId="4C3CD8E9"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0.25</w:t>
            </w:r>
          </w:p>
        </w:tc>
        <w:tc>
          <w:tcPr>
            <w:tcW w:w="1520" w:type="dxa"/>
            <w:tcBorders>
              <w:top w:val="nil"/>
              <w:left w:val="nil"/>
              <w:bottom w:val="nil"/>
              <w:right w:val="nil"/>
            </w:tcBorders>
            <w:shd w:val="clear" w:color="auto" w:fill="auto"/>
            <w:noWrap/>
            <w:vAlign w:val="bottom"/>
            <w:hideMark/>
          </w:tcPr>
          <w:p w14:paraId="555A33A4"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0.49</w:t>
            </w:r>
          </w:p>
        </w:tc>
        <w:tc>
          <w:tcPr>
            <w:tcW w:w="1560" w:type="dxa"/>
            <w:tcBorders>
              <w:top w:val="nil"/>
              <w:left w:val="nil"/>
              <w:bottom w:val="nil"/>
              <w:right w:val="nil"/>
            </w:tcBorders>
            <w:shd w:val="clear" w:color="auto" w:fill="auto"/>
            <w:noWrap/>
            <w:vAlign w:val="bottom"/>
            <w:hideMark/>
          </w:tcPr>
          <w:p w14:paraId="007C01FC"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0.49</w:t>
            </w:r>
          </w:p>
        </w:tc>
        <w:tc>
          <w:tcPr>
            <w:tcW w:w="1520" w:type="dxa"/>
            <w:tcBorders>
              <w:top w:val="nil"/>
              <w:left w:val="nil"/>
              <w:bottom w:val="nil"/>
              <w:right w:val="nil"/>
            </w:tcBorders>
            <w:shd w:val="clear" w:color="auto" w:fill="auto"/>
            <w:noWrap/>
            <w:vAlign w:val="bottom"/>
            <w:hideMark/>
          </w:tcPr>
          <w:p w14:paraId="3064C723"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0.24</w:t>
            </w:r>
          </w:p>
        </w:tc>
        <w:tc>
          <w:tcPr>
            <w:tcW w:w="1020" w:type="dxa"/>
            <w:tcBorders>
              <w:top w:val="nil"/>
              <w:left w:val="nil"/>
              <w:bottom w:val="nil"/>
              <w:right w:val="nil"/>
            </w:tcBorders>
            <w:shd w:val="clear" w:color="auto" w:fill="auto"/>
            <w:noWrap/>
            <w:vAlign w:val="bottom"/>
            <w:hideMark/>
          </w:tcPr>
          <w:p w14:paraId="25385219"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0.45</w:t>
            </w:r>
          </w:p>
        </w:tc>
      </w:tr>
      <w:tr w:rsidR="00DA7286" w:rsidRPr="00DA7286" w14:paraId="52494A3C" w14:textId="77777777" w:rsidTr="00DA7286">
        <w:trPr>
          <w:trHeight w:val="300"/>
        </w:trPr>
        <w:tc>
          <w:tcPr>
            <w:tcW w:w="920" w:type="dxa"/>
            <w:tcBorders>
              <w:top w:val="nil"/>
              <w:left w:val="nil"/>
              <w:bottom w:val="nil"/>
              <w:right w:val="single" w:sz="4" w:space="0" w:color="auto"/>
            </w:tcBorders>
            <w:shd w:val="clear" w:color="auto" w:fill="auto"/>
            <w:noWrap/>
            <w:vAlign w:val="bottom"/>
            <w:hideMark/>
          </w:tcPr>
          <w:p w14:paraId="612F68FD"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0.30</w:t>
            </w:r>
          </w:p>
        </w:tc>
        <w:tc>
          <w:tcPr>
            <w:tcW w:w="1520" w:type="dxa"/>
            <w:tcBorders>
              <w:top w:val="nil"/>
              <w:left w:val="nil"/>
              <w:bottom w:val="nil"/>
              <w:right w:val="nil"/>
            </w:tcBorders>
            <w:shd w:val="clear" w:color="auto" w:fill="auto"/>
            <w:noWrap/>
            <w:vAlign w:val="bottom"/>
            <w:hideMark/>
          </w:tcPr>
          <w:p w14:paraId="72DB9C61"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0.48</w:t>
            </w:r>
          </w:p>
        </w:tc>
        <w:tc>
          <w:tcPr>
            <w:tcW w:w="1560" w:type="dxa"/>
            <w:tcBorders>
              <w:top w:val="nil"/>
              <w:left w:val="nil"/>
              <w:bottom w:val="nil"/>
              <w:right w:val="nil"/>
            </w:tcBorders>
            <w:shd w:val="clear" w:color="auto" w:fill="auto"/>
            <w:noWrap/>
            <w:vAlign w:val="bottom"/>
            <w:hideMark/>
          </w:tcPr>
          <w:p w14:paraId="6E0B39B6"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0.51</w:t>
            </w:r>
          </w:p>
        </w:tc>
        <w:tc>
          <w:tcPr>
            <w:tcW w:w="1520" w:type="dxa"/>
            <w:tcBorders>
              <w:top w:val="nil"/>
              <w:left w:val="nil"/>
              <w:bottom w:val="nil"/>
              <w:right w:val="nil"/>
            </w:tcBorders>
            <w:shd w:val="clear" w:color="auto" w:fill="auto"/>
            <w:noWrap/>
            <w:vAlign w:val="bottom"/>
            <w:hideMark/>
          </w:tcPr>
          <w:p w14:paraId="3FB1DA5A"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0.03</w:t>
            </w:r>
          </w:p>
        </w:tc>
        <w:tc>
          <w:tcPr>
            <w:tcW w:w="1020" w:type="dxa"/>
            <w:tcBorders>
              <w:top w:val="nil"/>
              <w:left w:val="nil"/>
              <w:bottom w:val="nil"/>
              <w:right w:val="nil"/>
            </w:tcBorders>
            <w:shd w:val="clear" w:color="auto" w:fill="auto"/>
            <w:noWrap/>
            <w:vAlign w:val="bottom"/>
            <w:hideMark/>
          </w:tcPr>
          <w:p w14:paraId="25128371"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0.42</w:t>
            </w:r>
          </w:p>
        </w:tc>
      </w:tr>
      <w:tr w:rsidR="00DA7286" w:rsidRPr="00DA7286" w14:paraId="61EDB8DF" w14:textId="77777777" w:rsidTr="00DA7286">
        <w:trPr>
          <w:trHeight w:val="300"/>
        </w:trPr>
        <w:tc>
          <w:tcPr>
            <w:tcW w:w="920" w:type="dxa"/>
            <w:tcBorders>
              <w:top w:val="nil"/>
              <w:left w:val="nil"/>
              <w:bottom w:val="nil"/>
              <w:right w:val="single" w:sz="4" w:space="0" w:color="auto"/>
            </w:tcBorders>
            <w:shd w:val="clear" w:color="auto" w:fill="auto"/>
            <w:noWrap/>
            <w:vAlign w:val="bottom"/>
            <w:hideMark/>
          </w:tcPr>
          <w:p w14:paraId="60B1C4E0"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0.35</w:t>
            </w:r>
          </w:p>
        </w:tc>
        <w:tc>
          <w:tcPr>
            <w:tcW w:w="1520" w:type="dxa"/>
            <w:tcBorders>
              <w:top w:val="nil"/>
              <w:left w:val="nil"/>
              <w:bottom w:val="nil"/>
              <w:right w:val="nil"/>
            </w:tcBorders>
            <w:shd w:val="clear" w:color="auto" w:fill="auto"/>
            <w:noWrap/>
            <w:vAlign w:val="bottom"/>
            <w:hideMark/>
          </w:tcPr>
          <w:p w14:paraId="1EDAA07D"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0.51</w:t>
            </w:r>
          </w:p>
        </w:tc>
        <w:tc>
          <w:tcPr>
            <w:tcW w:w="1560" w:type="dxa"/>
            <w:tcBorders>
              <w:top w:val="nil"/>
              <w:left w:val="nil"/>
              <w:bottom w:val="nil"/>
              <w:right w:val="nil"/>
            </w:tcBorders>
            <w:shd w:val="clear" w:color="auto" w:fill="auto"/>
            <w:noWrap/>
            <w:vAlign w:val="bottom"/>
            <w:hideMark/>
          </w:tcPr>
          <w:p w14:paraId="444BB074"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0.43</w:t>
            </w:r>
          </w:p>
        </w:tc>
        <w:tc>
          <w:tcPr>
            <w:tcW w:w="1520" w:type="dxa"/>
            <w:tcBorders>
              <w:top w:val="nil"/>
              <w:left w:val="nil"/>
              <w:bottom w:val="nil"/>
              <w:right w:val="nil"/>
            </w:tcBorders>
            <w:shd w:val="clear" w:color="auto" w:fill="auto"/>
            <w:noWrap/>
            <w:vAlign w:val="bottom"/>
            <w:hideMark/>
          </w:tcPr>
          <w:p w14:paraId="26BD3233"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0.04</w:t>
            </w:r>
          </w:p>
        </w:tc>
        <w:tc>
          <w:tcPr>
            <w:tcW w:w="1020" w:type="dxa"/>
            <w:tcBorders>
              <w:top w:val="nil"/>
              <w:left w:val="nil"/>
              <w:bottom w:val="nil"/>
              <w:right w:val="nil"/>
            </w:tcBorders>
            <w:shd w:val="clear" w:color="auto" w:fill="auto"/>
            <w:noWrap/>
            <w:vAlign w:val="bottom"/>
            <w:hideMark/>
          </w:tcPr>
          <w:p w14:paraId="433BA31F"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0.42</w:t>
            </w:r>
          </w:p>
        </w:tc>
      </w:tr>
      <w:tr w:rsidR="00DA7286" w:rsidRPr="00DA7286" w14:paraId="041956FC" w14:textId="77777777" w:rsidTr="00DA7286">
        <w:trPr>
          <w:trHeight w:val="300"/>
        </w:trPr>
        <w:tc>
          <w:tcPr>
            <w:tcW w:w="920" w:type="dxa"/>
            <w:tcBorders>
              <w:top w:val="nil"/>
              <w:left w:val="nil"/>
              <w:bottom w:val="nil"/>
              <w:right w:val="single" w:sz="4" w:space="0" w:color="auto"/>
            </w:tcBorders>
            <w:shd w:val="clear" w:color="auto" w:fill="auto"/>
            <w:noWrap/>
            <w:vAlign w:val="bottom"/>
            <w:hideMark/>
          </w:tcPr>
          <w:p w14:paraId="77DA3054"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0.40</w:t>
            </w:r>
          </w:p>
        </w:tc>
        <w:tc>
          <w:tcPr>
            <w:tcW w:w="1520" w:type="dxa"/>
            <w:tcBorders>
              <w:top w:val="nil"/>
              <w:left w:val="nil"/>
              <w:bottom w:val="nil"/>
              <w:right w:val="nil"/>
            </w:tcBorders>
            <w:shd w:val="clear" w:color="auto" w:fill="auto"/>
            <w:noWrap/>
            <w:vAlign w:val="bottom"/>
            <w:hideMark/>
          </w:tcPr>
          <w:p w14:paraId="087D073F"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0.48</w:t>
            </w:r>
          </w:p>
        </w:tc>
        <w:tc>
          <w:tcPr>
            <w:tcW w:w="1560" w:type="dxa"/>
            <w:tcBorders>
              <w:top w:val="nil"/>
              <w:left w:val="nil"/>
              <w:bottom w:val="nil"/>
              <w:right w:val="nil"/>
            </w:tcBorders>
            <w:shd w:val="clear" w:color="auto" w:fill="auto"/>
            <w:noWrap/>
            <w:vAlign w:val="bottom"/>
            <w:hideMark/>
          </w:tcPr>
          <w:p w14:paraId="3F8BB1C3"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0.47</w:t>
            </w:r>
          </w:p>
        </w:tc>
        <w:tc>
          <w:tcPr>
            <w:tcW w:w="1520" w:type="dxa"/>
            <w:tcBorders>
              <w:top w:val="nil"/>
              <w:left w:val="nil"/>
              <w:bottom w:val="nil"/>
              <w:right w:val="nil"/>
            </w:tcBorders>
            <w:shd w:val="clear" w:color="auto" w:fill="auto"/>
            <w:noWrap/>
            <w:vAlign w:val="bottom"/>
            <w:hideMark/>
          </w:tcPr>
          <w:p w14:paraId="6D2F5051"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0.12</w:t>
            </w:r>
          </w:p>
        </w:tc>
        <w:tc>
          <w:tcPr>
            <w:tcW w:w="1020" w:type="dxa"/>
            <w:tcBorders>
              <w:top w:val="nil"/>
              <w:left w:val="nil"/>
              <w:bottom w:val="nil"/>
              <w:right w:val="nil"/>
            </w:tcBorders>
            <w:shd w:val="clear" w:color="auto" w:fill="auto"/>
            <w:noWrap/>
            <w:vAlign w:val="bottom"/>
            <w:hideMark/>
          </w:tcPr>
          <w:p w14:paraId="4B292265"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0.43</w:t>
            </w:r>
          </w:p>
        </w:tc>
      </w:tr>
      <w:tr w:rsidR="00DA7286" w:rsidRPr="00DA7286" w14:paraId="5FC25C53" w14:textId="77777777" w:rsidTr="00DA7286">
        <w:trPr>
          <w:trHeight w:val="300"/>
        </w:trPr>
        <w:tc>
          <w:tcPr>
            <w:tcW w:w="920" w:type="dxa"/>
            <w:tcBorders>
              <w:top w:val="nil"/>
              <w:left w:val="nil"/>
              <w:bottom w:val="nil"/>
              <w:right w:val="single" w:sz="4" w:space="0" w:color="auto"/>
            </w:tcBorders>
            <w:shd w:val="clear" w:color="auto" w:fill="auto"/>
            <w:noWrap/>
            <w:vAlign w:val="bottom"/>
            <w:hideMark/>
          </w:tcPr>
          <w:p w14:paraId="5B2AB04D"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0.45</w:t>
            </w:r>
          </w:p>
        </w:tc>
        <w:tc>
          <w:tcPr>
            <w:tcW w:w="1520" w:type="dxa"/>
            <w:tcBorders>
              <w:top w:val="nil"/>
              <w:left w:val="nil"/>
              <w:bottom w:val="nil"/>
              <w:right w:val="nil"/>
            </w:tcBorders>
            <w:shd w:val="clear" w:color="auto" w:fill="auto"/>
            <w:noWrap/>
            <w:vAlign w:val="bottom"/>
            <w:hideMark/>
          </w:tcPr>
          <w:p w14:paraId="0FBA6101"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0.39</w:t>
            </w:r>
          </w:p>
        </w:tc>
        <w:tc>
          <w:tcPr>
            <w:tcW w:w="1560" w:type="dxa"/>
            <w:tcBorders>
              <w:top w:val="nil"/>
              <w:left w:val="nil"/>
              <w:bottom w:val="nil"/>
              <w:right w:val="nil"/>
            </w:tcBorders>
            <w:shd w:val="clear" w:color="auto" w:fill="auto"/>
            <w:noWrap/>
            <w:vAlign w:val="bottom"/>
            <w:hideMark/>
          </w:tcPr>
          <w:p w14:paraId="7C280D78"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0.46</w:t>
            </w:r>
          </w:p>
        </w:tc>
        <w:tc>
          <w:tcPr>
            <w:tcW w:w="1520" w:type="dxa"/>
            <w:tcBorders>
              <w:top w:val="nil"/>
              <w:left w:val="nil"/>
              <w:bottom w:val="nil"/>
              <w:right w:val="nil"/>
            </w:tcBorders>
            <w:shd w:val="clear" w:color="auto" w:fill="auto"/>
            <w:noWrap/>
            <w:vAlign w:val="bottom"/>
            <w:hideMark/>
          </w:tcPr>
          <w:p w14:paraId="2799B7F2"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0.21</w:t>
            </w:r>
          </w:p>
        </w:tc>
        <w:tc>
          <w:tcPr>
            <w:tcW w:w="1020" w:type="dxa"/>
            <w:tcBorders>
              <w:top w:val="nil"/>
              <w:left w:val="nil"/>
              <w:bottom w:val="nil"/>
              <w:right w:val="nil"/>
            </w:tcBorders>
            <w:shd w:val="clear" w:color="auto" w:fill="auto"/>
            <w:noWrap/>
            <w:vAlign w:val="bottom"/>
            <w:hideMark/>
          </w:tcPr>
          <w:p w14:paraId="4F32826D"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0.38</w:t>
            </w:r>
          </w:p>
        </w:tc>
      </w:tr>
      <w:tr w:rsidR="00DA7286" w:rsidRPr="00DA7286" w14:paraId="5F7AF927" w14:textId="77777777" w:rsidTr="00DA7286">
        <w:trPr>
          <w:trHeight w:val="300"/>
        </w:trPr>
        <w:tc>
          <w:tcPr>
            <w:tcW w:w="920" w:type="dxa"/>
            <w:tcBorders>
              <w:top w:val="nil"/>
              <w:left w:val="nil"/>
              <w:bottom w:val="nil"/>
              <w:right w:val="single" w:sz="4" w:space="0" w:color="auto"/>
            </w:tcBorders>
            <w:shd w:val="clear" w:color="auto" w:fill="auto"/>
            <w:noWrap/>
            <w:vAlign w:val="bottom"/>
            <w:hideMark/>
          </w:tcPr>
          <w:p w14:paraId="3E5CB5FE"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0.50</w:t>
            </w:r>
          </w:p>
        </w:tc>
        <w:tc>
          <w:tcPr>
            <w:tcW w:w="1520" w:type="dxa"/>
            <w:tcBorders>
              <w:top w:val="nil"/>
              <w:left w:val="nil"/>
              <w:bottom w:val="nil"/>
              <w:right w:val="nil"/>
            </w:tcBorders>
            <w:shd w:val="clear" w:color="auto" w:fill="auto"/>
            <w:noWrap/>
            <w:vAlign w:val="bottom"/>
            <w:hideMark/>
          </w:tcPr>
          <w:p w14:paraId="05BEA2F3"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0.39</w:t>
            </w:r>
          </w:p>
        </w:tc>
        <w:tc>
          <w:tcPr>
            <w:tcW w:w="1560" w:type="dxa"/>
            <w:tcBorders>
              <w:top w:val="nil"/>
              <w:left w:val="nil"/>
              <w:bottom w:val="nil"/>
              <w:right w:val="nil"/>
            </w:tcBorders>
            <w:shd w:val="clear" w:color="auto" w:fill="auto"/>
            <w:noWrap/>
            <w:vAlign w:val="bottom"/>
            <w:hideMark/>
          </w:tcPr>
          <w:p w14:paraId="7D7DF74D"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0.43</w:t>
            </w:r>
          </w:p>
        </w:tc>
        <w:tc>
          <w:tcPr>
            <w:tcW w:w="1520" w:type="dxa"/>
            <w:tcBorders>
              <w:top w:val="nil"/>
              <w:left w:val="nil"/>
              <w:bottom w:val="nil"/>
              <w:right w:val="nil"/>
            </w:tcBorders>
            <w:shd w:val="clear" w:color="auto" w:fill="auto"/>
            <w:noWrap/>
            <w:vAlign w:val="bottom"/>
            <w:hideMark/>
          </w:tcPr>
          <w:p w14:paraId="6485398F"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0.20</w:t>
            </w:r>
          </w:p>
        </w:tc>
        <w:tc>
          <w:tcPr>
            <w:tcW w:w="1020" w:type="dxa"/>
            <w:tcBorders>
              <w:top w:val="nil"/>
              <w:left w:val="nil"/>
              <w:bottom w:val="nil"/>
              <w:right w:val="nil"/>
            </w:tcBorders>
            <w:shd w:val="clear" w:color="auto" w:fill="auto"/>
            <w:noWrap/>
            <w:vAlign w:val="bottom"/>
            <w:hideMark/>
          </w:tcPr>
          <w:p w14:paraId="65FE1510" w14:textId="77777777" w:rsidR="00DA7286" w:rsidRPr="00DA7286" w:rsidRDefault="00DA7286" w:rsidP="00DA7286">
            <w:pPr>
              <w:spacing w:after="0"/>
              <w:jc w:val="right"/>
              <w:rPr>
                <w:rFonts w:ascii="Calibri" w:eastAsia="Times New Roman" w:hAnsi="Calibri" w:cs="Times New Roman"/>
                <w:color w:val="000000"/>
                <w:lang w:val="en-GB" w:eastAsia="en-US"/>
              </w:rPr>
            </w:pPr>
            <w:r w:rsidRPr="00DA7286">
              <w:rPr>
                <w:rFonts w:ascii="Calibri" w:eastAsia="Times New Roman" w:hAnsi="Calibri" w:cs="Times New Roman"/>
                <w:color w:val="000000"/>
                <w:lang w:val="en-GB" w:eastAsia="en-US"/>
              </w:rPr>
              <w:t>0.37</w:t>
            </w:r>
          </w:p>
        </w:tc>
      </w:tr>
    </w:tbl>
    <w:p w14:paraId="73811A9A" w14:textId="349B8081" w:rsidR="009C1CFE" w:rsidRDefault="009C1CFE"/>
    <w:p w14:paraId="6CE1731B" w14:textId="12CDCC37" w:rsidR="00286DB4" w:rsidRDefault="00286DB4">
      <w:r>
        <w:t xml:space="preserve">The table reports the values of 1 - </w:t>
      </w:r>
      <w:r>
        <w:rPr>
          <w:rFonts w:ascii="Arial" w:hAnsi="Arial" w:cs="Arial"/>
          <w:color w:val="262626"/>
          <w:sz w:val="28"/>
          <w:szCs w:val="28"/>
        </w:rPr>
        <w:t>π</w:t>
      </w:r>
      <w:r>
        <w:rPr>
          <w:rFonts w:ascii="Arial" w:hAnsi="Arial" w:cs="Arial"/>
          <w:color w:val="262626"/>
          <w:sz w:val="22"/>
          <w:szCs w:val="22"/>
        </w:rPr>
        <w:t xml:space="preserve">0 where </w:t>
      </w:r>
      <w:r>
        <w:rPr>
          <w:rFonts w:ascii="Arial" w:hAnsi="Arial" w:cs="Arial"/>
          <w:color w:val="262626"/>
          <w:sz w:val="28"/>
          <w:szCs w:val="28"/>
        </w:rPr>
        <w:t>π</w:t>
      </w:r>
      <w:r>
        <w:rPr>
          <w:rFonts w:ascii="Arial" w:hAnsi="Arial" w:cs="Arial"/>
          <w:color w:val="262626"/>
          <w:sz w:val="22"/>
          <w:szCs w:val="22"/>
        </w:rPr>
        <w:t xml:space="preserve">0 is the ratio of the number of truly null findings to the total number of findings. </w:t>
      </w:r>
      <w:r>
        <w:rPr>
          <w:rFonts w:ascii="Arial" w:hAnsi="Arial" w:cs="Arial"/>
          <w:color w:val="262626"/>
          <w:sz w:val="28"/>
          <w:szCs w:val="28"/>
        </w:rPr>
        <w:t>π</w:t>
      </w:r>
      <w:r>
        <w:rPr>
          <w:rFonts w:ascii="Arial" w:hAnsi="Arial" w:cs="Arial"/>
          <w:color w:val="262626"/>
          <w:sz w:val="22"/>
          <w:szCs w:val="22"/>
        </w:rPr>
        <w:t>0 is estimated using the method proposed by Storey and Tibsharani</w:t>
      </w:r>
    </w:p>
    <w:p w14:paraId="4C9D9A06" w14:textId="77777777" w:rsidR="009C1CFE" w:rsidRDefault="009C1CFE">
      <w:r>
        <w:br w:type="page"/>
      </w:r>
    </w:p>
    <w:p w14:paraId="447416CD" w14:textId="77777777" w:rsidR="009C1CFE" w:rsidRDefault="009C1CFE">
      <w:pPr>
        <w:rPr>
          <w:ins w:id="87" w:author="Jonathan Flint" w:date="2015-11-08T15:55:00Z"/>
        </w:rPr>
      </w:pPr>
    </w:p>
    <w:p w14:paraId="7958F921" w14:textId="77777777" w:rsidR="00A5518B" w:rsidRDefault="00A5518B"/>
    <w:p w14:paraId="4270649B" w14:textId="7BBABF77" w:rsidR="002200A5" w:rsidRPr="002200A5" w:rsidRDefault="002200A5" w:rsidP="002E0A5E">
      <w:pPr>
        <w:jc w:val="both"/>
      </w:pPr>
      <w:r w:rsidRPr="002200A5">
        <w:t xml:space="preserve">Table </w:t>
      </w:r>
      <w:r w:rsidR="009C1CFE">
        <w:t>3</w:t>
      </w:r>
      <w:r>
        <w:t xml:space="preserve"> </w:t>
      </w:r>
      <w:ins w:id="88" w:author="Jonathan Flint" w:date="2015-11-01T20:00:00Z">
        <w:r w:rsidR="00085D2D">
          <w:t>Recalibrated FDR based on removing Winner</w:t>
        </w:r>
      </w:ins>
      <w:ins w:id="89" w:author="Jonathan Flint" w:date="2015-11-01T20:01:00Z">
        <w:r w:rsidR="00085D2D">
          <w:t>’s curse</w:t>
        </w:r>
      </w:ins>
    </w:p>
    <w:tbl>
      <w:tblPr>
        <w:tblW w:w="6832" w:type="dxa"/>
        <w:tblInd w:w="93" w:type="dxa"/>
        <w:tblLook w:val="04A0" w:firstRow="1" w:lastRow="0" w:firstColumn="1" w:lastColumn="0" w:noHBand="0" w:noVBand="1"/>
      </w:tblPr>
      <w:tblGrid>
        <w:gridCol w:w="840"/>
        <w:gridCol w:w="1117"/>
        <w:gridCol w:w="1019"/>
        <w:gridCol w:w="1044"/>
        <w:gridCol w:w="1117"/>
        <w:gridCol w:w="1019"/>
        <w:gridCol w:w="1044"/>
      </w:tblGrid>
      <w:tr w:rsidR="00085D2D" w:rsidRPr="00085D2D" w14:paraId="548C8B6D" w14:textId="77777777" w:rsidTr="00085D2D">
        <w:trPr>
          <w:trHeight w:val="300"/>
          <w:ins w:id="90" w:author="Jonathan Flint" w:date="2015-11-01T20:01:00Z"/>
        </w:trPr>
        <w:tc>
          <w:tcPr>
            <w:tcW w:w="840" w:type="dxa"/>
            <w:tcBorders>
              <w:top w:val="nil"/>
              <w:left w:val="nil"/>
              <w:bottom w:val="nil"/>
              <w:right w:val="nil"/>
            </w:tcBorders>
            <w:shd w:val="clear" w:color="auto" w:fill="auto"/>
            <w:noWrap/>
            <w:vAlign w:val="bottom"/>
            <w:hideMark/>
          </w:tcPr>
          <w:p w14:paraId="3D25C848" w14:textId="77777777" w:rsidR="00085D2D" w:rsidRPr="00085D2D" w:rsidRDefault="00085D2D" w:rsidP="00085D2D">
            <w:pPr>
              <w:spacing w:after="0"/>
              <w:rPr>
                <w:ins w:id="91" w:author="Jonathan Flint" w:date="2015-11-01T20:01:00Z"/>
                <w:rFonts w:ascii="Calibri" w:eastAsia="Times New Roman" w:hAnsi="Calibri" w:cs="Times New Roman"/>
                <w:color w:val="000000"/>
                <w:lang w:val="en-GB" w:eastAsia="en-US"/>
              </w:rPr>
            </w:pPr>
          </w:p>
        </w:tc>
        <w:tc>
          <w:tcPr>
            <w:tcW w:w="2996" w:type="dxa"/>
            <w:gridSpan w:val="3"/>
            <w:tcBorders>
              <w:top w:val="single" w:sz="8" w:space="0" w:color="auto"/>
              <w:left w:val="single" w:sz="8" w:space="0" w:color="auto"/>
              <w:bottom w:val="nil"/>
              <w:right w:val="single" w:sz="8" w:space="0" w:color="000000"/>
            </w:tcBorders>
            <w:shd w:val="clear" w:color="auto" w:fill="auto"/>
            <w:noWrap/>
            <w:vAlign w:val="bottom"/>
            <w:hideMark/>
          </w:tcPr>
          <w:p w14:paraId="6D813E0E" w14:textId="139662AA" w:rsidR="00085D2D" w:rsidRPr="00085D2D" w:rsidRDefault="00085D2D" w:rsidP="00C43796">
            <w:pPr>
              <w:spacing w:after="0"/>
              <w:jc w:val="center"/>
              <w:rPr>
                <w:ins w:id="92" w:author="Jonathan Flint" w:date="2015-11-01T20:01:00Z"/>
                <w:rFonts w:ascii="Calibri" w:eastAsia="Times New Roman" w:hAnsi="Calibri" w:cs="Times New Roman"/>
                <w:b/>
                <w:bCs/>
                <w:color w:val="000000"/>
                <w:lang w:val="en-GB" w:eastAsia="en-US"/>
              </w:rPr>
            </w:pPr>
            <w:ins w:id="93" w:author="Jonathan Flint" w:date="2015-11-01T20:01:00Z">
              <w:r w:rsidRPr="00085D2D">
                <w:rPr>
                  <w:rFonts w:ascii="Calibri" w:eastAsia="Times New Roman" w:hAnsi="Calibri" w:cs="Times New Roman"/>
                  <w:b/>
                  <w:bCs/>
                  <w:color w:val="000000"/>
                  <w:lang w:val="en-GB" w:eastAsia="en-US"/>
                </w:rPr>
                <w:t xml:space="preserve">Using </w:t>
              </w:r>
            </w:ins>
            <w:ins w:id="94" w:author="Jonathan Flint" w:date="2015-11-01T20:04:00Z">
              <w:r w:rsidR="00C43796">
                <w:rPr>
                  <w:rFonts w:ascii="Calibri" w:eastAsia="Times New Roman" w:hAnsi="Calibri" w:cs="Times New Roman"/>
                  <w:b/>
                  <w:bCs/>
                  <w:color w:val="000000"/>
                  <w:lang w:val="en-GB" w:eastAsia="en-US"/>
                </w:rPr>
                <w:t>discovery</w:t>
              </w:r>
            </w:ins>
            <w:ins w:id="95" w:author="Jonathan Flint" w:date="2015-11-01T20:03:00Z">
              <w:r w:rsidR="00C43796">
                <w:rPr>
                  <w:rFonts w:ascii="Calibri" w:eastAsia="Times New Roman" w:hAnsi="Calibri" w:cs="Times New Roman"/>
                  <w:b/>
                  <w:bCs/>
                  <w:color w:val="000000"/>
                  <w:lang w:val="en-GB" w:eastAsia="en-US"/>
                </w:rPr>
                <w:t xml:space="preserve"> </w:t>
              </w:r>
            </w:ins>
            <w:ins w:id="96" w:author="Jonathan Flint" w:date="2015-11-01T20:01:00Z">
              <w:r w:rsidRPr="00085D2D">
                <w:rPr>
                  <w:rFonts w:ascii="Calibri" w:eastAsia="Times New Roman" w:hAnsi="Calibri" w:cs="Times New Roman"/>
                  <w:b/>
                  <w:bCs/>
                  <w:color w:val="000000"/>
                  <w:lang w:val="en-GB" w:eastAsia="en-US"/>
                </w:rPr>
                <w:t>power</w:t>
              </w:r>
            </w:ins>
          </w:p>
        </w:tc>
        <w:tc>
          <w:tcPr>
            <w:tcW w:w="2996" w:type="dxa"/>
            <w:gridSpan w:val="3"/>
            <w:tcBorders>
              <w:top w:val="single" w:sz="8" w:space="0" w:color="auto"/>
              <w:left w:val="nil"/>
              <w:bottom w:val="nil"/>
              <w:right w:val="single" w:sz="8" w:space="0" w:color="000000"/>
            </w:tcBorders>
            <w:shd w:val="clear" w:color="auto" w:fill="auto"/>
            <w:noWrap/>
            <w:vAlign w:val="bottom"/>
            <w:hideMark/>
          </w:tcPr>
          <w:p w14:paraId="12369F5E" w14:textId="77777777" w:rsidR="00085D2D" w:rsidRPr="00085D2D" w:rsidRDefault="00085D2D" w:rsidP="00085D2D">
            <w:pPr>
              <w:spacing w:after="0"/>
              <w:jc w:val="center"/>
              <w:rPr>
                <w:ins w:id="97" w:author="Jonathan Flint" w:date="2015-11-01T20:01:00Z"/>
                <w:rFonts w:ascii="Calibri" w:eastAsia="Times New Roman" w:hAnsi="Calibri" w:cs="Times New Roman"/>
                <w:b/>
                <w:bCs/>
                <w:color w:val="000000"/>
                <w:lang w:val="en-GB" w:eastAsia="en-US"/>
              </w:rPr>
            </w:pPr>
            <w:ins w:id="98" w:author="Jonathan Flint" w:date="2015-11-01T20:01:00Z">
              <w:r w:rsidRPr="00085D2D">
                <w:rPr>
                  <w:rFonts w:ascii="Calibri" w:eastAsia="Times New Roman" w:hAnsi="Calibri" w:cs="Times New Roman"/>
                  <w:b/>
                  <w:bCs/>
                  <w:color w:val="000000"/>
                  <w:lang w:val="en-GB" w:eastAsia="en-US"/>
                </w:rPr>
                <w:t>Using re-calibrated power</w:t>
              </w:r>
            </w:ins>
          </w:p>
        </w:tc>
      </w:tr>
      <w:tr w:rsidR="00085D2D" w:rsidRPr="00085D2D" w14:paraId="7234288F" w14:textId="77777777" w:rsidTr="00085D2D">
        <w:trPr>
          <w:trHeight w:val="300"/>
          <w:ins w:id="99" w:author="Jonathan Flint" w:date="2015-11-01T20:01:00Z"/>
        </w:trPr>
        <w:tc>
          <w:tcPr>
            <w:tcW w:w="840" w:type="dxa"/>
            <w:tcBorders>
              <w:top w:val="nil"/>
              <w:left w:val="nil"/>
              <w:bottom w:val="nil"/>
              <w:right w:val="nil"/>
            </w:tcBorders>
            <w:shd w:val="clear" w:color="auto" w:fill="auto"/>
            <w:noWrap/>
            <w:vAlign w:val="bottom"/>
            <w:hideMark/>
          </w:tcPr>
          <w:p w14:paraId="2ECDA9DE" w14:textId="77777777" w:rsidR="00085D2D" w:rsidRPr="00085D2D" w:rsidRDefault="00085D2D" w:rsidP="00085D2D">
            <w:pPr>
              <w:spacing w:after="0"/>
              <w:rPr>
                <w:ins w:id="100" w:author="Jonathan Flint" w:date="2015-11-01T20:01:00Z"/>
                <w:rFonts w:ascii="Calibri" w:eastAsia="Times New Roman" w:hAnsi="Calibri" w:cs="Times New Roman"/>
                <w:b/>
                <w:bCs/>
                <w:color w:val="000000"/>
                <w:lang w:val="en-GB" w:eastAsia="en-US"/>
              </w:rPr>
            </w:pPr>
            <w:ins w:id="101" w:author="Jonathan Flint" w:date="2015-11-01T20:01:00Z">
              <w:r w:rsidRPr="00085D2D">
                <w:rPr>
                  <w:rFonts w:ascii="Calibri" w:eastAsia="Times New Roman" w:hAnsi="Calibri" w:cs="Times New Roman"/>
                  <w:b/>
                  <w:bCs/>
                  <w:color w:val="000000"/>
                  <w:lang w:val="en-GB" w:eastAsia="en-US"/>
                </w:rPr>
                <w:t>FDR</w:t>
              </w:r>
            </w:ins>
          </w:p>
        </w:tc>
        <w:tc>
          <w:tcPr>
            <w:tcW w:w="933" w:type="dxa"/>
            <w:tcBorders>
              <w:top w:val="nil"/>
              <w:left w:val="single" w:sz="8" w:space="0" w:color="auto"/>
              <w:bottom w:val="nil"/>
              <w:right w:val="nil"/>
            </w:tcBorders>
            <w:shd w:val="clear" w:color="auto" w:fill="auto"/>
            <w:noWrap/>
            <w:vAlign w:val="bottom"/>
            <w:hideMark/>
          </w:tcPr>
          <w:p w14:paraId="22FA7840" w14:textId="2C0CE4CD" w:rsidR="00085D2D" w:rsidRPr="00085D2D" w:rsidRDefault="00C43796" w:rsidP="00085D2D">
            <w:pPr>
              <w:spacing w:after="0"/>
              <w:rPr>
                <w:ins w:id="102" w:author="Jonathan Flint" w:date="2015-11-01T20:01:00Z"/>
                <w:rFonts w:ascii="Calibri" w:eastAsia="Times New Roman" w:hAnsi="Calibri" w:cs="Times New Roman"/>
                <w:color w:val="000000"/>
                <w:lang w:val="en-GB" w:eastAsia="en-US"/>
              </w:rPr>
            </w:pPr>
            <w:ins w:id="103" w:author="Jonathan Flint" w:date="2015-11-01T20:01:00Z">
              <w:r>
                <w:rPr>
                  <w:rFonts w:ascii="Calibri" w:eastAsia="Times New Roman" w:hAnsi="Calibri" w:cs="Times New Roman"/>
                  <w:color w:val="000000"/>
                  <w:lang w:val="en-GB" w:eastAsia="en-US"/>
                </w:rPr>
                <w:t>E</w:t>
              </w:r>
              <w:r w:rsidR="00085D2D" w:rsidRPr="00085D2D">
                <w:rPr>
                  <w:rFonts w:ascii="Calibri" w:eastAsia="Times New Roman" w:hAnsi="Calibri" w:cs="Times New Roman"/>
                  <w:color w:val="000000"/>
                  <w:lang w:val="en-GB" w:eastAsia="en-US"/>
                </w:rPr>
                <w:t>mpirical</w:t>
              </w:r>
            </w:ins>
          </w:p>
        </w:tc>
        <w:tc>
          <w:tcPr>
            <w:tcW w:w="1019" w:type="dxa"/>
            <w:tcBorders>
              <w:top w:val="nil"/>
              <w:left w:val="nil"/>
              <w:bottom w:val="nil"/>
              <w:right w:val="nil"/>
            </w:tcBorders>
            <w:shd w:val="clear" w:color="auto" w:fill="auto"/>
            <w:noWrap/>
            <w:vAlign w:val="bottom"/>
            <w:hideMark/>
          </w:tcPr>
          <w:p w14:paraId="7DE3F77A" w14:textId="642D0B47" w:rsidR="00085D2D" w:rsidRPr="00085D2D" w:rsidRDefault="00C43796" w:rsidP="00085D2D">
            <w:pPr>
              <w:spacing w:after="0"/>
              <w:rPr>
                <w:ins w:id="104" w:author="Jonathan Flint" w:date="2015-11-01T20:01:00Z"/>
                <w:rFonts w:ascii="Calibri" w:eastAsia="Times New Roman" w:hAnsi="Calibri" w:cs="Times New Roman"/>
                <w:color w:val="000000"/>
                <w:lang w:val="en-GB" w:eastAsia="en-US"/>
              </w:rPr>
            </w:pPr>
            <w:ins w:id="105" w:author="Jonathan Flint" w:date="2015-11-01T20:01:00Z">
              <w:r w:rsidRPr="00085D2D">
                <w:rPr>
                  <w:rFonts w:ascii="Calibri" w:eastAsia="Times New Roman" w:hAnsi="Calibri" w:cs="Times New Roman"/>
                  <w:color w:val="000000"/>
                  <w:lang w:val="en-GB" w:eastAsia="en-US"/>
                </w:rPr>
                <w:t>L</w:t>
              </w:r>
              <w:r w:rsidR="00085D2D" w:rsidRPr="00085D2D">
                <w:rPr>
                  <w:rFonts w:ascii="Calibri" w:eastAsia="Times New Roman" w:hAnsi="Calibri" w:cs="Times New Roman"/>
                  <w:color w:val="000000"/>
                  <w:lang w:val="en-GB" w:eastAsia="en-US"/>
                </w:rPr>
                <w:t>ower</w:t>
              </w:r>
            </w:ins>
            <w:ins w:id="106" w:author="Jonathan Flint" w:date="2015-11-01T20:02:00Z">
              <w:r>
                <w:rPr>
                  <w:rFonts w:ascii="Calibri" w:eastAsia="Times New Roman" w:hAnsi="Calibri" w:cs="Times New Roman"/>
                  <w:color w:val="000000"/>
                  <w:lang w:val="en-GB" w:eastAsia="en-US"/>
                </w:rPr>
                <w:t xml:space="preserve"> </w:t>
              </w:r>
            </w:ins>
            <w:ins w:id="107" w:author="Jonathan Flint" w:date="2015-11-01T20:01:00Z">
              <w:r w:rsidR="00085D2D" w:rsidRPr="00085D2D">
                <w:rPr>
                  <w:rFonts w:ascii="Calibri" w:eastAsia="Times New Roman" w:hAnsi="Calibri" w:cs="Times New Roman"/>
                  <w:color w:val="000000"/>
                  <w:lang w:val="en-GB" w:eastAsia="en-US"/>
                </w:rPr>
                <w:t>95CI</w:t>
              </w:r>
            </w:ins>
          </w:p>
        </w:tc>
        <w:tc>
          <w:tcPr>
            <w:tcW w:w="1044" w:type="dxa"/>
            <w:tcBorders>
              <w:top w:val="nil"/>
              <w:left w:val="nil"/>
              <w:bottom w:val="nil"/>
              <w:right w:val="single" w:sz="8" w:space="0" w:color="auto"/>
            </w:tcBorders>
            <w:shd w:val="clear" w:color="auto" w:fill="auto"/>
            <w:noWrap/>
            <w:vAlign w:val="bottom"/>
            <w:hideMark/>
          </w:tcPr>
          <w:p w14:paraId="2D9A076C" w14:textId="39D12D02" w:rsidR="00085D2D" w:rsidRPr="00085D2D" w:rsidRDefault="00C43796" w:rsidP="00085D2D">
            <w:pPr>
              <w:spacing w:after="0"/>
              <w:rPr>
                <w:ins w:id="108" w:author="Jonathan Flint" w:date="2015-11-01T20:01:00Z"/>
                <w:rFonts w:ascii="Calibri" w:eastAsia="Times New Roman" w:hAnsi="Calibri" w:cs="Times New Roman"/>
                <w:color w:val="000000"/>
                <w:lang w:val="en-GB" w:eastAsia="en-US"/>
              </w:rPr>
            </w:pPr>
            <w:ins w:id="109" w:author="Jonathan Flint" w:date="2015-11-01T20:01:00Z">
              <w:r w:rsidRPr="00085D2D">
                <w:rPr>
                  <w:rFonts w:ascii="Calibri" w:eastAsia="Times New Roman" w:hAnsi="Calibri" w:cs="Times New Roman"/>
                  <w:color w:val="000000"/>
                  <w:lang w:val="en-GB" w:eastAsia="en-US"/>
                </w:rPr>
                <w:t>U</w:t>
              </w:r>
              <w:r w:rsidR="00085D2D" w:rsidRPr="00085D2D">
                <w:rPr>
                  <w:rFonts w:ascii="Calibri" w:eastAsia="Times New Roman" w:hAnsi="Calibri" w:cs="Times New Roman"/>
                  <w:color w:val="000000"/>
                  <w:lang w:val="en-GB" w:eastAsia="en-US"/>
                </w:rPr>
                <w:t>pper</w:t>
              </w:r>
            </w:ins>
            <w:ins w:id="110" w:author="Jonathan Flint" w:date="2015-11-01T20:02:00Z">
              <w:r>
                <w:rPr>
                  <w:rFonts w:ascii="Calibri" w:eastAsia="Times New Roman" w:hAnsi="Calibri" w:cs="Times New Roman"/>
                  <w:color w:val="000000"/>
                  <w:lang w:val="en-GB" w:eastAsia="en-US"/>
                </w:rPr>
                <w:t xml:space="preserve"> </w:t>
              </w:r>
            </w:ins>
            <w:ins w:id="111" w:author="Jonathan Flint" w:date="2015-11-01T20:01:00Z">
              <w:r w:rsidR="00085D2D" w:rsidRPr="00085D2D">
                <w:rPr>
                  <w:rFonts w:ascii="Calibri" w:eastAsia="Times New Roman" w:hAnsi="Calibri" w:cs="Times New Roman"/>
                  <w:color w:val="000000"/>
                  <w:lang w:val="en-GB" w:eastAsia="en-US"/>
                </w:rPr>
                <w:t>95CI</w:t>
              </w:r>
            </w:ins>
          </w:p>
        </w:tc>
        <w:tc>
          <w:tcPr>
            <w:tcW w:w="933" w:type="dxa"/>
            <w:tcBorders>
              <w:top w:val="nil"/>
              <w:left w:val="nil"/>
              <w:bottom w:val="nil"/>
              <w:right w:val="nil"/>
            </w:tcBorders>
            <w:shd w:val="clear" w:color="auto" w:fill="auto"/>
            <w:noWrap/>
            <w:vAlign w:val="bottom"/>
            <w:hideMark/>
          </w:tcPr>
          <w:p w14:paraId="091B76B5" w14:textId="4A7E1E47" w:rsidR="00085D2D" w:rsidRPr="00085D2D" w:rsidRDefault="00C43796" w:rsidP="00085D2D">
            <w:pPr>
              <w:spacing w:after="0"/>
              <w:rPr>
                <w:ins w:id="112" w:author="Jonathan Flint" w:date="2015-11-01T20:01:00Z"/>
                <w:rFonts w:ascii="Calibri" w:eastAsia="Times New Roman" w:hAnsi="Calibri" w:cs="Times New Roman"/>
                <w:color w:val="000000"/>
                <w:lang w:val="en-GB" w:eastAsia="en-US"/>
              </w:rPr>
            </w:pPr>
            <w:ins w:id="113" w:author="Jonathan Flint" w:date="2015-11-01T20:01:00Z">
              <w:r>
                <w:rPr>
                  <w:rFonts w:ascii="Calibri" w:eastAsia="Times New Roman" w:hAnsi="Calibri" w:cs="Times New Roman"/>
                  <w:color w:val="000000"/>
                  <w:lang w:val="en-GB" w:eastAsia="en-US"/>
                </w:rPr>
                <w:t>E</w:t>
              </w:r>
              <w:r w:rsidR="00085D2D" w:rsidRPr="00085D2D">
                <w:rPr>
                  <w:rFonts w:ascii="Calibri" w:eastAsia="Times New Roman" w:hAnsi="Calibri" w:cs="Times New Roman"/>
                  <w:color w:val="000000"/>
                  <w:lang w:val="en-GB" w:eastAsia="en-US"/>
                </w:rPr>
                <w:t>mpirical</w:t>
              </w:r>
            </w:ins>
          </w:p>
        </w:tc>
        <w:tc>
          <w:tcPr>
            <w:tcW w:w="1019" w:type="dxa"/>
            <w:tcBorders>
              <w:top w:val="nil"/>
              <w:left w:val="nil"/>
              <w:bottom w:val="nil"/>
              <w:right w:val="nil"/>
            </w:tcBorders>
            <w:shd w:val="clear" w:color="auto" w:fill="auto"/>
            <w:noWrap/>
            <w:vAlign w:val="bottom"/>
            <w:hideMark/>
          </w:tcPr>
          <w:p w14:paraId="7DA5A144" w14:textId="57D6D7C8" w:rsidR="00085D2D" w:rsidRPr="00085D2D" w:rsidRDefault="00C43796" w:rsidP="00085D2D">
            <w:pPr>
              <w:spacing w:after="0"/>
              <w:rPr>
                <w:ins w:id="114" w:author="Jonathan Flint" w:date="2015-11-01T20:01:00Z"/>
                <w:rFonts w:ascii="Calibri" w:eastAsia="Times New Roman" w:hAnsi="Calibri" w:cs="Times New Roman"/>
                <w:color w:val="000000"/>
                <w:lang w:val="en-GB" w:eastAsia="en-US"/>
              </w:rPr>
            </w:pPr>
            <w:ins w:id="115" w:author="Jonathan Flint" w:date="2015-11-01T20:01:00Z">
              <w:r>
                <w:rPr>
                  <w:rFonts w:ascii="Calibri" w:eastAsia="Times New Roman" w:hAnsi="Calibri" w:cs="Times New Roman"/>
                  <w:color w:val="000000"/>
                  <w:lang w:val="en-GB" w:eastAsia="en-US"/>
                </w:rPr>
                <w:t>L</w:t>
              </w:r>
              <w:r w:rsidR="00085D2D" w:rsidRPr="00085D2D">
                <w:rPr>
                  <w:rFonts w:ascii="Calibri" w:eastAsia="Times New Roman" w:hAnsi="Calibri" w:cs="Times New Roman"/>
                  <w:color w:val="000000"/>
                  <w:lang w:val="en-GB" w:eastAsia="en-US"/>
                </w:rPr>
                <w:t>ower</w:t>
              </w:r>
            </w:ins>
            <w:ins w:id="116" w:author="Jonathan Flint" w:date="2015-11-01T20:02:00Z">
              <w:r>
                <w:rPr>
                  <w:rFonts w:ascii="Calibri" w:eastAsia="Times New Roman" w:hAnsi="Calibri" w:cs="Times New Roman"/>
                  <w:color w:val="000000"/>
                  <w:lang w:val="en-GB" w:eastAsia="en-US"/>
                </w:rPr>
                <w:t xml:space="preserve"> </w:t>
              </w:r>
            </w:ins>
            <w:ins w:id="117" w:author="Jonathan Flint" w:date="2015-11-01T20:01:00Z">
              <w:r w:rsidR="00085D2D" w:rsidRPr="00085D2D">
                <w:rPr>
                  <w:rFonts w:ascii="Calibri" w:eastAsia="Times New Roman" w:hAnsi="Calibri" w:cs="Times New Roman"/>
                  <w:color w:val="000000"/>
                  <w:lang w:val="en-GB" w:eastAsia="en-US"/>
                </w:rPr>
                <w:t>95CI</w:t>
              </w:r>
            </w:ins>
          </w:p>
        </w:tc>
        <w:tc>
          <w:tcPr>
            <w:tcW w:w="1044" w:type="dxa"/>
            <w:tcBorders>
              <w:top w:val="nil"/>
              <w:left w:val="nil"/>
              <w:bottom w:val="nil"/>
              <w:right w:val="single" w:sz="8" w:space="0" w:color="auto"/>
            </w:tcBorders>
            <w:shd w:val="clear" w:color="auto" w:fill="auto"/>
            <w:noWrap/>
            <w:vAlign w:val="bottom"/>
            <w:hideMark/>
          </w:tcPr>
          <w:p w14:paraId="56058D26" w14:textId="4CF8251F" w:rsidR="00C43796" w:rsidRDefault="00C43796" w:rsidP="00085D2D">
            <w:pPr>
              <w:spacing w:after="0"/>
              <w:rPr>
                <w:ins w:id="118" w:author="Jonathan Flint" w:date="2015-11-01T20:02:00Z"/>
                <w:rFonts w:ascii="Calibri" w:eastAsia="Times New Roman" w:hAnsi="Calibri" w:cs="Times New Roman"/>
                <w:color w:val="000000"/>
                <w:lang w:val="en-GB" w:eastAsia="en-US"/>
              </w:rPr>
            </w:pPr>
            <w:ins w:id="119" w:author="Jonathan Flint" w:date="2015-11-01T20:01:00Z">
              <w:r>
                <w:rPr>
                  <w:rFonts w:ascii="Calibri" w:eastAsia="Times New Roman" w:hAnsi="Calibri" w:cs="Times New Roman"/>
                  <w:color w:val="000000"/>
                  <w:lang w:val="en-GB" w:eastAsia="en-US"/>
                </w:rPr>
                <w:t>U</w:t>
              </w:r>
              <w:r w:rsidR="00085D2D" w:rsidRPr="00085D2D">
                <w:rPr>
                  <w:rFonts w:ascii="Calibri" w:eastAsia="Times New Roman" w:hAnsi="Calibri" w:cs="Times New Roman"/>
                  <w:color w:val="000000"/>
                  <w:lang w:val="en-GB" w:eastAsia="en-US"/>
                </w:rPr>
                <w:t>pper</w:t>
              </w:r>
            </w:ins>
          </w:p>
          <w:p w14:paraId="5628B1A7" w14:textId="2E04D3EE" w:rsidR="00085D2D" w:rsidRPr="00085D2D" w:rsidRDefault="00085D2D" w:rsidP="00085D2D">
            <w:pPr>
              <w:spacing w:after="0"/>
              <w:rPr>
                <w:ins w:id="120" w:author="Jonathan Flint" w:date="2015-11-01T20:01:00Z"/>
                <w:rFonts w:ascii="Calibri" w:eastAsia="Times New Roman" w:hAnsi="Calibri" w:cs="Times New Roman"/>
                <w:color w:val="000000"/>
                <w:lang w:val="en-GB" w:eastAsia="en-US"/>
              </w:rPr>
            </w:pPr>
            <w:ins w:id="121" w:author="Jonathan Flint" w:date="2015-11-01T20:01:00Z">
              <w:r w:rsidRPr="00085D2D">
                <w:rPr>
                  <w:rFonts w:ascii="Calibri" w:eastAsia="Times New Roman" w:hAnsi="Calibri" w:cs="Times New Roman"/>
                  <w:color w:val="000000"/>
                  <w:lang w:val="en-GB" w:eastAsia="en-US"/>
                </w:rPr>
                <w:t>95CI</w:t>
              </w:r>
            </w:ins>
          </w:p>
        </w:tc>
      </w:tr>
      <w:tr w:rsidR="00085D2D" w:rsidRPr="00085D2D" w14:paraId="0F7FD487" w14:textId="77777777" w:rsidTr="00085D2D">
        <w:trPr>
          <w:trHeight w:val="300"/>
          <w:ins w:id="122" w:author="Jonathan Flint" w:date="2015-11-01T20:01:00Z"/>
        </w:trPr>
        <w:tc>
          <w:tcPr>
            <w:tcW w:w="840" w:type="dxa"/>
            <w:tcBorders>
              <w:top w:val="nil"/>
              <w:left w:val="nil"/>
              <w:bottom w:val="nil"/>
              <w:right w:val="nil"/>
            </w:tcBorders>
            <w:shd w:val="clear" w:color="auto" w:fill="auto"/>
            <w:noWrap/>
            <w:vAlign w:val="bottom"/>
            <w:hideMark/>
          </w:tcPr>
          <w:p w14:paraId="5604EE6F" w14:textId="77777777" w:rsidR="00085D2D" w:rsidRPr="00085D2D" w:rsidRDefault="00085D2D" w:rsidP="00085D2D">
            <w:pPr>
              <w:spacing w:after="0"/>
              <w:jc w:val="right"/>
              <w:rPr>
                <w:ins w:id="123" w:author="Jonathan Flint" w:date="2015-11-01T20:01:00Z"/>
                <w:rFonts w:ascii="Calibri" w:eastAsia="Times New Roman" w:hAnsi="Calibri" w:cs="Times New Roman"/>
                <w:color w:val="000000"/>
                <w:lang w:val="en-GB" w:eastAsia="en-US"/>
              </w:rPr>
            </w:pPr>
            <w:ins w:id="124" w:author="Jonathan Flint" w:date="2015-11-01T20:01:00Z">
              <w:r w:rsidRPr="00085D2D">
                <w:rPr>
                  <w:rFonts w:ascii="Calibri" w:eastAsia="Times New Roman" w:hAnsi="Calibri" w:cs="Times New Roman"/>
                  <w:color w:val="000000"/>
                  <w:lang w:val="en-GB" w:eastAsia="en-US"/>
                </w:rPr>
                <w:t>0.01</w:t>
              </w:r>
            </w:ins>
          </w:p>
        </w:tc>
        <w:tc>
          <w:tcPr>
            <w:tcW w:w="933" w:type="dxa"/>
            <w:tcBorders>
              <w:top w:val="nil"/>
              <w:left w:val="single" w:sz="8" w:space="0" w:color="auto"/>
              <w:bottom w:val="nil"/>
              <w:right w:val="nil"/>
            </w:tcBorders>
            <w:shd w:val="clear" w:color="auto" w:fill="auto"/>
            <w:noWrap/>
            <w:vAlign w:val="bottom"/>
            <w:hideMark/>
          </w:tcPr>
          <w:p w14:paraId="163BF52A" w14:textId="77777777" w:rsidR="00085D2D" w:rsidRPr="00085D2D" w:rsidRDefault="00085D2D" w:rsidP="00085D2D">
            <w:pPr>
              <w:spacing w:after="0"/>
              <w:jc w:val="right"/>
              <w:rPr>
                <w:ins w:id="125" w:author="Jonathan Flint" w:date="2015-11-01T20:01:00Z"/>
                <w:rFonts w:ascii="Calibri" w:eastAsia="Times New Roman" w:hAnsi="Calibri" w:cs="Times New Roman"/>
                <w:color w:val="000000"/>
                <w:lang w:val="en-GB" w:eastAsia="en-US"/>
              </w:rPr>
            </w:pPr>
            <w:ins w:id="126" w:author="Jonathan Flint" w:date="2015-11-01T20:01:00Z">
              <w:r w:rsidRPr="00085D2D">
                <w:rPr>
                  <w:rFonts w:ascii="Calibri" w:eastAsia="Times New Roman" w:hAnsi="Calibri" w:cs="Times New Roman"/>
                  <w:color w:val="000000"/>
                  <w:lang w:val="en-GB" w:eastAsia="en-US"/>
                </w:rPr>
                <w:t>0.428</w:t>
              </w:r>
            </w:ins>
          </w:p>
        </w:tc>
        <w:tc>
          <w:tcPr>
            <w:tcW w:w="1019" w:type="dxa"/>
            <w:tcBorders>
              <w:top w:val="nil"/>
              <w:left w:val="nil"/>
              <w:bottom w:val="nil"/>
              <w:right w:val="nil"/>
            </w:tcBorders>
            <w:shd w:val="clear" w:color="auto" w:fill="auto"/>
            <w:noWrap/>
            <w:vAlign w:val="bottom"/>
            <w:hideMark/>
          </w:tcPr>
          <w:p w14:paraId="153901C2" w14:textId="77777777" w:rsidR="00085D2D" w:rsidRPr="00085D2D" w:rsidRDefault="00085D2D" w:rsidP="00085D2D">
            <w:pPr>
              <w:spacing w:after="0"/>
              <w:jc w:val="right"/>
              <w:rPr>
                <w:ins w:id="127" w:author="Jonathan Flint" w:date="2015-11-01T20:01:00Z"/>
                <w:rFonts w:ascii="Calibri" w:eastAsia="Times New Roman" w:hAnsi="Calibri" w:cs="Times New Roman"/>
                <w:color w:val="000000"/>
                <w:lang w:val="en-GB" w:eastAsia="en-US"/>
              </w:rPr>
            </w:pPr>
            <w:ins w:id="128" w:author="Jonathan Flint" w:date="2015-11-01T20:01:00Z">
              <w:r w:rsidRPr="00085D2D">
                <w:rPr>
                  <w:rFonts w:ascii="Calibri" w:eastAsia="Times New Roman" w:hAnsi="Calibri" w:cs="Times New Roman"/>
                  <w:color w:val="000000"/>
                  <w:lang w:val="en-GB" w:eastAsia="en-US"/>
                </w:rPr>
                <w:t>0.722</w:t>
              </w:r>
            </w:ins>
          </w:p>
        </w:tc>
        <w:tc>
          <w:tcPr>
            <w:tcW w:w="1044" w:type="dxa"/>
            <w:tcBorders>
              <w:top w:val="nil"/>
              <w:left w:val="nil"/>
              <w:bottom w:val="nil"/>
              <w:right w:val="single" w:sz="8" w:space="0" w:color="auto"/>
            </w:tcBorders>
            <w:shd w:val="clear" w:color="auto" w:fill="auto"/>
            <w:noWrap/>
            <w:vAlign w:val="bottom"/>
            <w:hideMark/>
          </w:tcPr>
          <w:p w14:paraId="47053D7A" w14:textId="77777777" w:rsidR="00085D2D" w:rsidRPr="00085D2D" w:rsidRDefault="00085D2D" w:rsidP="00085D2D">
            <w:pPr>
              <w:spacing w:after="0"/>
              <w:jc w:val="right"/>
              <w:rPr>
                <w:ins w:id="129" w:author="Jonathan Flint" w:date="2015-11-01T20:01:00Z"/>
                <w:rFonts w:ascii="Calibri" w:eastAsia="Times New Roman" w:hAnsi="Calibri" w:cs="Times New Roman"/>
                <w:color w:val="000000"/>
                <w:lang w:val="en-GB" w:eastAsia="en-US"/>
              </w:rPr>
            </w:pPr>
            <w:ins w:id="130" w:author="Jonathan Flint" w:date="2015-11-01T20:01:00Z">
              <w:r w:rsidRPr="00085D2D">
                <w:rPr>
                  <w:rFonts w:ascii="Calibri" w:eastAsia="Times New Roman" w:hAnsi="Calibri" w:cs="Times New Roman"/>
                  <w:color w:val="000000"/>
                  <w:lang w:val="en-GB" w:eastAsia="en-US"/>
                </w:rPr>
                <w:t>0.168</w:t>
              </w:r>
            </w:ins>
          </w:p>
        </w:tc>
        <w:tc>
          <w:tcPr>
            <w:tcW w:w="933" w:type="dxa"/>
            <w:tcBorders>
              <w:top w:val="nil"/>
              <w:left w:val="nil"/>
              <w:bottom w:val="nil"/>
              <w:right w:val="nil"/>
            </w:tcBorders>
            <w:shd w:val="clear" w:color="auto" w:fill="auto"/>
            <w:noWrap/>
            <w:vAlign w:val="bottom"/>
            <w:hideMark/>
          </w:tcPr>
          <w:p w14:paraId="2F144E88" w14:textId="77777777" w:rsidR="00085D2D" w:rsidRPr="00085D2D" w:rsidRDefault="00085D2D" w:rsidP="00085D2D">
            <w:pPr>
              <w:spacing w:after="0"/>
              <w:jc w:val="right"/>
              <w:rPr>
                <w:ins w:id="131" w:author="Jonathan Flint" w:date="2015-11-01T20:01:00Z"/>
                <w:rFonts w:ascii="Calibri" w:eastAsia="Times New Roman" w:hAnsi="Calibri" w:cs="Times New Roman"/>
                <w:color w:val="000000"/>
                <w:lang w:val="en-GB" w:eastAsia="en-US"/>
              </w:rPr>
            </w:pPr>
            <w:ins w:id="132" w:author="Jonathan Flint" w:date="2015-11-01T20:01:00Z">
              <w:r w:rsidRPr="00085D2D">
                <w:rPr>
                  <w:rFonts w:ascii="Calibri" w:eastAsia="Times New Roman" w:hAnsi="Calibri" w:cs="Times New Roman"/>
                  <w:color w:val="000000"/>
                  <w:lang w:val="en-GB" w:eastAsia="en-US"/>
                </w:rPr>
                <w:t>0.331</w:t>
              </w:r>
            </w:ins>
          </w:p>
        </w:tc>
        <w:tc>
          <w:tcPr>
            <w:tcW w:w="1019" w:type="dxa"/>
            <w:tcBorders>
              <w:top w:val="nil"/>
              <w:left w:val="nil"/>
              <w:bottom w:val="nil"/>
              <w:right w:val="nil"/>
            </w:tcBorders>
            <w:shd w:val="clear" w:color="auto" w:fill="auto"/>
            <w:noWrap/>
            <w:vAlign w:val="bottom"/>
            <w:hideMark/>
          </w:tcPr>
          <w:p w14:paraId="39158FBF" w14:textId="77777777" w:rsidR="00085D2D" w:rsidRPr="00085D2D" w:rsidRDefault="00085D2D" w:rsidP="00085D2D">
            <w:pPr>
              <w:spacing w:after="0"/>
              <w:jc w:val="right"/>
              <w:rPr>
                <w:ins w:id="133" w:author="Jonathan Flint" w:date="2015-11-01T20:01:00Z"/>
                <w:rFonts w:ascii="Calibri" w:eastAsia="Times New Roman" w:hAnsi="Calibri" w:cs="Times New Roman"/>
                <w:color w:val="000000"/>
                <w:lang w:val="en-GB" w:eastAsia="en-US"/>
              </w:rPr>
            </w:pPr>
            <w:ins w:id="134" w:author="Jonathan Flint" w:date="2015-11-01T20:01:00Z">
              <w:r w:rsidRPr="00085D2D">
                <w:rPr>
                  <w:rFonts w:ascii="Calibri" w:eastAsia="Times New Roman" w:hAnsi="Calibri" w:cs="Times New Roman"/>
                  <w:color w:val="000000"/>
                  <w:lang w:val="en-GB" w:eastAsia="en-US"/>
                </w:rPr>
                <w:t>0.073</w:t>
              </w:r>
            </w:ins>
          </w:p>
        </w:tc>
        <w:tc>
          <w:tcPr>
            <w:tcW w:w="1044" w:type="dxa"/>
            <w:tcBorders>
              <w:top w:val="nil"/>
              <w:left w:val="nil"/>
              <w:bottom w:val="nil"/>
              <w:right w:val="single" w:sz="8" w:space="0" w:color="auto"/>
            </w:tcBorders>
            <w:shd w:val="clear" w:color="auto" w:fill="auto"/>
            <w:noWrap/>
            <w:vAlign w:val="bottom"/>
            <w:hideMark/>
          </w:tcPr>
          <w:p w14:paraId="0B387226" w14:textId="77777777" w:rsidR="00085D2D" w:rsidRPr="00085D2D" w:rsidRDefault="00085D2D" w:rsidP="00085D2D">
            <w:pPr>
              <w:spacing w:after="0"/>
              <w:jc w:val="right"/>
              <w:rPr>
                <w:ins w:id="135" w:author="Jonathan Flint" w:date="2015-11-01T20:01:00Z"/>
                <w:rFonts w:ascii="Calibri" w:eastAsia="Times New Roman" w:hAnsi="Calibri" w:cs="Times New Roman"/>
                <w:color w:val="000000"/>
                <w:lang w:val="en-GB" w:eastAsia="en-US"/>
              </w:rPr>
            </w:pPr>
            <w:ins w:id="136" w:author="Jonathan Flint" w:date="2015-11-01T20:01:00Z">
              <w:r w:rsidRPr="00085D2D">
                <w:rPr>
                  <w:rFonts w:ascii="Calibri" w:eastAsia="Times New Roman" w:hAnsi="Calibri" w:cs="Times New Roman"/>
                  <w:color w:val="000000"/>
                  <w:lang w:val="en-GB" w:eastAsia="en-US"/>
                </w:rPr>
                <w:t>0.669</w:t>
              </w:r>
            </w:ins>
          </w:p>
        </w:tc>
      </w:tr>
      <w:tr w:rsidR="00085D2D" w:rsidRPr="00085D2D" w14:paraId="75BFB68D" w14:textId="77777777" w:rsidTr="00085D2D">
        <w:trPr>
          <w:trHeight w:val="300"/>
          <w:ins w:id="137" w:author="Jonathan Flint" w:date="2015-11-01T20:01:00Z"/>
        </w:trPr>
        <w:tc>
          <w:tcPr>
            <w:tcW w:w="840" w:type="dxa"/>
            <w:tcBorders>
              <w:top w:val="nil"/>
              <w:left w:val="nil"/>
              <w:bottom w:val="nil"/>
              <w:right w:val="nil"/>
            </w:tcBorders>
            <w:shd w:val="clear" w:color="auto" w:fill="auto"/>
            <w:noWrap/>
            <w:vAlign w:val="bottom"/>
            <w:hideMark/>
          </w:tcPr>
          <w:p w14:paraId="360905C7" w14:textId="77777777" w:rsidR="00085D2D" w:rsidRPr="00085D2D" w:rsidRDefault="00085D2D" w:rsidP="00085D2D">
            <w:pPr>
              <w:spacing w:after="0"/>
              <w:jc w:val="right"/>
              <w:rPr>
                <w:ins w:id="138" w:author="Jonathan Flint" w:date="2015-11-01T20:01:00Z"/>
                <w:rFonts w:ascii="Calibri" w:eastAsia="Times New Roman" w:hAnsi="Calibri" w:cs="Times New Roman"/>
                <w:color w:val="000000"/>
                <w:lang w:val="en-GB" w:eastAsia="en-US"/>
              </w:rPr>
            </w:pPr>
            <w:ins w:id="139" w:author="Jonathan Flint" w:date="2015-11-01T20:01:00Z">
              <w:r w:rsidRPr="00085D2D">
                <w:rPr>
                  <w:rFonts w:ascii="Calibri" w:eastAsia="Times New Roman" w:hAnsi="Calibri" w:cs="Times New Roman"/>
                  <w:color w:val="000000"/>
                  <w:lang w:val="en-GB" w:eastAsia="en-US"/>
                </w:rPr>
                <w:t>0.05</w:t>
              </w:r>
            </w:ins>
          </w:p>
        </w:tc>
        <w:tc>
          <w:tcPr>
            <w:tcW w:w="933" w:type="dxa"/>
            <w:tcBorders>
              <w:top w:val="nil"/>
              <w:left w:val="single" w:sz="8" w:space="0" w:color="auto"/>
              <w:bottom w:val="nil"/>
              <w:right w:val="nil"/>
            </w:tcBorders>
            <w:shd w:val="clear" w:color="auto" w:fill="auto"/>
            <w:noWrap/>
            <w:vAlign w:val="bottom"/>
            <w:hideMark/>
          </w:tcPr>
          <w:p w14:paraId="132F68C1" w14:textId="77777777" w:rsidR="00085D2D" w:rsidRPr="00085D2D" w:rsidRDefault="00085D2D" w:rsidP="00085D2D">
            <w:pPr>
              <w:spacing w:after="0"/>
              <w:jc w:val="right"/>
              <w:rPr>
                <w:ins w:id="140" w:author="Jonathan Flint" w:date="2015-11-01T20:01:00Z"/>
                <w:rFonts w:ascii="Calibri" w:eastAsia="Times New Roman" w:hAnsi="Calibri" w:cs="Times New Roman"/>
                <w:color w:val="000000"/>
                <w:lang w:val="en-GB" w:eastAsia="en-US"/>
              </w:rPr>
            </w:pPr>
            <w:ins w:id="141" w:author="Jonathan Flint" w:date="2015-11-01T20:01:00Z">
              <w:r w:rsidRPr="00085D2D">
                <w:rPr>
                  <w:rFonts w:ascii="Calibri" w:eastAsia="Times New Roman" w:hAnsi="Calibri" w:cs="Times New Roman"/>
                  <w:color w:val="000000"/>
                  <w:lang w:val="en-GB" w:eastAsia="en-US"/>
                </w:rPr>
                <w:t>0.435</w:t>
              </w:r>
            </w:ins>
          </w:p>
        </w:tc>
        <w:tc>
          <w:tcPr>
            <w:tcW w:w="1019" w:type="dxa"/>
            <w:tcBorders>
              <w:top w:val="nil"/>
              <w:left w:val="nil"/>
              <w:bottom w:val="nil"/>
              <w:right w:val="nil"/>
            </w:tcBorders>
            <w:shd w:val="clear" w:color="auto" w:fill="auto"/>
            <w:noWrap/>
            <w:vAlign w:val="bottom"/>
            <w:hideMark/>
          </w:tcPr>
          <w:p w14:paraId="1CD27634" w14:textId="77777777" w:rsidR="00085D2D" w:rsidRPr="00085D2D" w:rsidRDefault="00085D2D" w:rsidP="00085D2D">
            <w:pPr>
              <w:spacing w:after="0"/>
              <w:jc w:val="right"/>
              <w:rPr>
                <w:ins w:id="142" w:author="Jonathan Flint" w:date="2015-11-01T20:01:00Z"/>
                <w:rFonts w:ascii="Calibri" w:eastAsia="Times New Roman" w:hAnsi="Calibri" w:cs="Times New Roman"/>
                <w:color w:val="000000"/>
                <w:lang w:val="en-GB" w:eastAsia="en-US"/>
              </w:rPr>
            </w:pPr>
            <w:ins w:id="143" w:author="Jonathan Flint" w:date="2015-11-01T20:01:00Z">
              <w:r w:rsidRPr="00085D2D">
                <w:rPr>
                  <w:rFonts w:ascii="Calibri" w:eastAsia="Times New Roman" w:hAnsi="Calibri" w:cs="Times New Roman"/>
                  <w:color w:val="000000"/>
                  <w:lang w:val="en-GB" w:eastAsia="en-US"/>
                </w:rPr>
                <w:t>0.655</w:t>
              </w:r>
            </w:ins>
          </w:p>
        </w:tc>
        <w:tc>
          <w:tcPr>
            <w:tcW w:w="1044" w:type="dxa"/>
            <w:tcBorders>
              <w:top w:val="nil"/>
              <w:left w:val="nil"/>
              <w:bottom w:val="nil"/>
              <w:right w:val="single" w:sz="8" w:space="0" w:color="auto"/>
            </w:tcBorders>
            <w:shd w:val="clear" w:color="auto" w:fill="auto"/>
            <w:noWrap/>
            <w:vAlign w:val="bottom"/>
            <w:hideMark/>
          </w:tcPr>
          <w:p w14:paraId="510D644F" w14:textId="77777777" w:rsidR="00085D2D" w:rsidRPr="00085D2D" w:rsidRDefault="00085D2D" w:rsidP="00085D2D">
            <w:pPr>
              <w:spacing w:after="0"/>
              <w:jc w:val="right"/>
              <w:rPr>
                <w:ins w:id="144" w:author="Jonathan Flint" w:date="2015-11-01T20:01:00Z"/>
                <w:rFonts w:ascii="Calibri" w:eastAsia="Times New Roman" w:hAnsi="Calibri" w:cs="Times New Roman"/>
                <w:color w:val="000000"/>
                <w:lang w:val="en-GB" w:eastAsia="en-US"/>
              </w:rPr>
            </w:pPr>
            <w:ins w:id="145" w:author="Jonathan Flint" w:date="2015-11-01T20:01:00Z">
              <w:r w:rsidRPr="00085D2D">
                <w:rPr>
                  <w:rFonts w:ascii="Calibri" w:eastAsia="Times New Roman" w:hAnsi="Calibri" w:cs="Times New Roman"/>
                  <w:color w:val="000000"/>
                  <w:lang w:val="en-GB" w:eastAsia="en-US"/>
                </w:rPr>
                <w:t>0.231</w:t>
              </w:r>
            </w:ins>
          </w:p>
        </w:tc>
        <w:tc>
          <w:tcPr>
            <w:tcW w:w="933" w:type="dxa"/>
            <w:tcBorders>
              <w:top w:val="nil"/>
              <w:left w:val="nil"/>
              <w:bottom w:val="nil"/>
              <w:right w:val="nil"/>
            </w:tcBorders>
            <w:shd w:val="clear" w:color="auto" w:fill="auto"/>
            <w:noWrap/>
            <w:vAlign w:val="bottom"/>
            <w:hideMark/>
          </w:tcPr>
          <w:p w14:paraId="09CE061E" w14:textId="6467B246" w:rsidR="00085D2D" w:rsidRPr="00085D2D" w:rsidRDefault="00650643" w:rsidP="00085D2D">
            <w:pPr>
              <w:spacing w:after="0"/>
              <w:jc w:val="right"/>
              <w:rPr>
                <w:ins w:id="146" w:author="Jonathan Flint" w:date="2015-11-01T20:01:00Z"/>
                <w:rFonts w:ascii="Calibri" w:eastAsia="Times New Roman" w:hAnsi="Calibri" w:cs="Times New Roman"/>
                <w:color w:val="000000"/>
                <w:lang w:val="en-GB" w:eastAsia="en-US"/>
              </w:rPr>
            </w:pPr>
            <w:ins w:id="147" w:author="Jonathan Flint" w:date="2015-11-01T20:01:00Z">
              <w:r>
                <w:rPr>
                  <w:rFonts w:ascii="Calibri" w:eastAsia="Times New Roman" w:hAnsi="Calibri" w:cs="Times New Roman"/>
                  <w:color w:val="000000"/>
                  <w:lang w:val="en-GB" w:eastAsia="en-US"/>
                </w:rPr>
                <w:t>0.3</w:t>
              </w:r>
              <w:r w:rsidR="00085D2D" w:rsidRPr="00085D2D">
                <w:rPr>
                  <w:rFonts w:ascii="Calibri" w:eastAsia="Times New Roman" w:hAnsi="Calibri" w:cs="Times New Roman"/>
                  <w:color w:val="000000"/>
                  <w:lang w:val="en-GB" w:eastAsia="en-US"/>
                </w:rPr>
                <w:t>17</w:t>
              </w:r>
            </w:ins>
          </w:p>
        </w:tc>
        <w:tc>
          <w:tcPr>
            <w:tcW w:w="1019" w:type="dxa"/>
            <w:tcBorders>
              <w:top w:val="nil"/>
              <w:left w:val="nil"/>
              <w:bottom w:val="nil"/>
              <w:right w:val="nil"/>
            </w:tcBorders>
            <w:shd w:val="clear" w:color="auto" w:fill="auto"/>
            <w:noWrap/>
            <w:vAlign w:val="bottom"/>
            <w:hideMark/>
          </w:tcPr>
          <w:p w14:paraId="3FCD5117" w14:textId="77777777" w:rsidR="00085D2D" w:rsidRPr="00085D2D" w:rsidRDefault="00085D2D" w:rsidP="00085D2D">
            <w:pPr>
              <w:spacing w:after="0"/>
              <w:jc w:val="right"/>
              <w:rPr>
                <w:ins w:id="148" w:author="Jonathan Flint" w:date="2015-11-01T20:01:00Z"/>
                <w:rFonts w:ascii="Calibri" w:eastAsia="Times New Roman" w:hAnsi="Calibri" w:cs="Times New Roman"/>
                <w:color w:val="000000"/>
                <w:lang w:val="en-GB" w:eastAsia="en-US"/>
              </w:rPr>
            </w:pPr>
            <w:ins w:id="149" w:author="Jonathan Flint" w:date="2015-11-01T20:01:00Z">
              <w:r w:rsidRPr="00085D2D">
                <w:rPr>
                  <w:rFonts w:ascii="Calibri" w:eastAsia="Times New Roman" w:hAnsi="Calibri" w:cs="Times New Roman"/>
                  <w:color w:val="000000"/>
                  <w:lang w:val="en-GB" w:eastAsia="en-US"/>
                </w:rPr>
                <w:t>0.027</w:t>
              </w:r>
            </w:ins>
          </w:p>
        </w:tc>
        <w:tc>
          <w:tcPr>
            <w:tcW w:w="1044" w:type="dxa"/>
            <w:tcBorders>
              <w:top w:val="nil"/>
              <w:left w:val="nil"/>
              <w:bottom w:val="nil"/>
              <w:right w:val="single" w:sz="8" w:space="0" w:color="auto"/>
            </w:tcBorders>
            <w:shd w:val="clear" w:color="auto" w:fill="auto"/>
            <w:noWrap/>
            <w:vAlign w:val="bottom"/>
            <w:hideMark/>
          </w:tcPr>
          <w:p w14:paraId="42ACAEEE" w14:textId="77777777" w:rsidR="00085D2D" w:rsidRPr="00085D2D" w:rsidRDefault="00085D2D" w:rsidP="00085D2D">
            <w:pPr>
              <w:spacing w:after="0"/>
              <w:jc w:val="right"/>
              <w:rPr>
                <w:ins w:id="150" w:author="Jonathan Flint" w:date="2015-11-01T20:01:00Z"/>
                <w:rFonts w:ascii="Calibri" w:eastAsia="Times New Roman" w:hAnsi="Calibri" w:cs="Times New Roman"/>
                <w:color w:val="000000"/>
                <w:lang w:val="en-GB" w:eastAsia="en-US"/>
              </w:rPr>
            </w:pPr>
            <w:ins w:id="151" w:author="Jonathan Flint" w:date="2015-11-01T20:01:00Z">
              <w:r w:rsidRPr="00085D2D">
                <w:rPr>
                  <w:rFonts w:ascii="Calibri" w:eastAsia="Times New Roman" w:hAnsi="Calibri" w:cs="Times New Roman"/>
                  <w:color w:val="000000"/>
                  <w:lang w:val="en-GB" w:eastAsia="en-US"/>
                </w:rPr>
                <w:t>0.502</w:t>
              </w:r>
            </w:ins>
          </w:p>
        </w:tc>
      </w:tr>
      <w:tr w:rsidR="00085D2D" w:rsidRPr="00085D2D" w14:paraId="19BC552A" w14:textId="77777777" w:rsidTr="00085D2D">
        <w:trPr>
          <w:trHeight w:val="300"/>
          <w:ins w:id="152" w:author="Jonathan Flint" w:date="2015-11-01T20:01:00Z"/>
        </w:trPr>
        <w:tc>
          <w:tcPr>
            <w:tcW w:w="840" w:type="dxa"/>
            <w:tcBorders>
              <w:top w:val="nil"/>
              <w:left w:val="nil"/>
              <w:bottom w:val="nil"/>
              <w:right w:val="nil"/>
            </w:tcBorders>
            <w:shd w:val="clear" w:color="auto" w:fill="auto"/>
            <w:noWrap/>
            <w:vAlign w:val="bottom"/>
            <w:hideMark/>
          </w:tcPr>
          <w:p w14:paraId="56CB341C" w14:textId="77777777" w:rsidR="00085D2D" w:rsidRPr="00085D2D" w:rsidRDefault="00085D2D" w:rsidP="00085D2D">
            <w:pPr>
              <w:spacing w:after="0"/>
              <w:jc w:val="right"/>
              <w:rPr>
                <w:ins w:id="153" w:author="Jonathan Flint" w:date="2015-11-01T20:01:00Z"/>
                <w:rFonts w:ascii="Calibri" w:eastAsia="Times New Roman" w:hAnsi="Calibri" w:cs="Times New Roman"/>
                <w:color w:val="000000"/>
                <w:lang w:val="en-GB" w:eastAsia="en-US"/>
              </w:rPr>
            </w:pPr>
            <w:ins w:id="154" w:author="Jonathan Flint" w:date="2015-11-01T20:01:00Z">
              <w:r w:rsidRPr="00085D2D">
                <w:rPr>
                  <w:rFonts w:ascii="Calibri" w:eastAsia="Times New Roman" w:hAnsi="Calibri" w:cs="Times New Roman"/>
                  <w:color w:val="000000"/>
                  <w:lang w:val="en-GB" w:eastAsia="en-US"/>
                </w:rPr>
                <w:t>0.10</w:t>
              </w:r>
            </w:ins>
          </w:p>
        </w:tc>
        <w:tc>
          <w:tcPr>
            <w:tcW w:w="933" w:type="dxa"/>
            <w:tcBorders>
              <w:top w:val="nil"/>
              <w:left w:val="single" w:sz="8" w:space="0" w:color="auto"/>
              <w:bottom w:val="nil"/>
              <w:right w:val="nil"/>
            </w:tcBorders>
            <w:shd w:val="clear" w:color="auto" w:fill="auto"/>
            <w:noWrap/>
            <w:vAlign w:val="bottom"/>
            <w:hideMark/>
          </w:tcPr>
          <w:p w14:paraId="4C9AFDCC" w14:textId="77777777" w:rsidR="00085D2D" w:rsidRPr="00085D2D" w:rsidRDefault="00085D2D" w:rsidP="00085D2D">
            <w:pPr>
              <w:spacing w:after="0"/>
              <w:jc w:val="right"/>
              <w:rPr>
                <w:ins w:id="155" w:author="Jonathan Flint" w:date="2015-11-01T20:01:00Z"/>
                <w:rFonts w:ascii="Calibri" w:eastAsia="Times New Roman" w:hAnsi="Calibri" w:cs="Times New Roman"/>
                <w:color w:val="000000"/>
                <w:lang w:val="en-GB" w:eastAsia="en-US"/>
              </w:rPr>
            </w:pPr>
            <w:ins w:id="156" w:author="Jonathan Flint" w:date="2015-11-01T20:01:00Z">
              <w:r w:rsidRPr="00085D2D">
                <w:rPr>
                  <w:rFonts w:ascii="Calibri" w:eastAsia="Times New Roman" w:hAnsi="Calibri" w:cs="Times New Roman"/>
                  <w:color w:val="000000"/>
                  <w:lang w:val="en-GB" w:eastAsia="en-US"/>
                </w:rPr>
                <w:t>0.544</w:t>
              </w:r>
            </w:ins>
          </w:p>
        </w:tc>
        <w:tc>
          <w:tcPr>
            <w:tcW w:w="1019" w:type="dxa"/>
            <w:tcBorders>
              <w:top w:val="nil"/>
              <w:left w:val="nil"/>
              <w:bottom w:val="nil"/>
              <w:right w:val="nil"/>
            </w:tcBorders>
            <w:shd w:val="clear" w:color="auto" w:fill="auto"/>
            <w:noWrap/>
            <w:vAlign w:val="bottom"/>
            <w:hideMark/>
          </w:tcPr>
          <w:p w14:paraId="71075CF7" w14:textId="77777777" w:rsidR="00085D2D" w:rsidRPr="00085D2D" w:rsidRDefault="00085D2D" w:rsidP="00085D2D">
            <w:pPr>
              <w:spacing w:after="0"/>
              <w:jc w:val="right"/>
              <w:rPr>
                <w:ins w:id="157" w:author="Jonathan Flint" w:date="2015-11-01T20:01:00Z"/>
                <w:rFonts w:ascii="Calibri" w:eastAsia="Times New Roman" w:hAnsi="Calibri" w:cs="Times New Roman"/>
                <w:color w:val="000000"/>
                <w:lang w:val="en-GB" w:eastAsia="en-US"/>
              </w:rPr>
            </w:pPr>
            <w:ins w:id="158" w:author="Jonathan Flint" w:date="2015-11-01T20:01:00Z">
              <w:r w:rsidRPr="00085D2D">
                <w:rPr>
                  <w:rFonts w:ascii="Calibri" w:eastAsia="Times New Roman" w:hAnsi="Calibri" w:cs="Times New Roman"/>
                  <w:color w:val="000000"/>
                  <w:lang w:val="en-GB" w:eastAsia="en-US"/>
                </w:rPr>
                <w:t>0.718</w:t>
              </w:r>
            </w:ins>
          </w:p>
        </w:tc>
        <w:tc>
          <w:tcPr>
            <w:tcW w:w="1044" w:type="dxa"/>
            <w:tcBorders>
              <w:top w:val="nil"/>
              <w:left w:val="nil"/>
              <w:bottom w:val="nil"/>
              <w:right w:val="single" w:sz="8" w:space="0" w:color="auto"/>
            </w:tcBorders>
            <w:shd w:val="clear" w:color="auto" w:fill="auto"/>
            <w:noWrap/>
            <w:vAlign w:val="bottom"/>
            <w:hideMark/>
          </w:tcPr>
          <w:p w14:paraId="4286521D" w14:textId="77777777" w:rsidR="00085D2D" w:rsidRPr="00085D2D" w:rsidRDefault="00085D2D" w:rsidP="00085D2D">
            <w:pPr>
              <w:spacing w:after="0"/>
              <w:jc w:val="right"/>
              <w:rPr>
                <w:ins w:id="159" w:author="Jonathan Flint" w:date="2015-11-01T20:01:00Z"/>
                <w:rFonts w:ascii="Calibri" w:eastAsia="Times New Roman" w:hAnsi="Calibri" w:cs="Times New Roman"/>
                <w:color w:val="000000"/>
                <w:lang w:val="en-GB" w:eastAsia="en-US"/>
              </w:rPr>
            </w:pPr>
            <w:ins w:id="160" w:author="Jonathan Flint" w:date="2015-11-01T20:01:00Z">
              <w:r w:rsidRPr="00085D2D">
                <w:rPr>
                  <w:rFonts w:ascii="Calibri" w:eastAsia="Times New Roman" w:hAnsi="Calibri" w:cs="Times New Roman"/>
                  <w:color w:val="000000"/>
                  <w:lang w:val="en-GB" w:eastAsia="en-US"/>
                </w:rPr>
                <w:t>0.366</w:t>
              </w:r>
            </w:ins>
          </w:p>
        </w:tc>
        <w:tc>
          <w:tcPr>
            <w:tcW w:w="933" w:type="dxa"/>
            <w:tcBorders>
              <w:top w:val="nil"/>
              <w:left w:val="nil"/>
              <w:bottom w:val="nil"/>
              <w:right w:val="nil"/>
            </w:tcBorders>
            <w:shd w:val="clear" w:color="auto" w:fill="auto"/>
            <w:noWrap/>
            <w:vAlign w:val="bottom"/>
            <w:hideMark/>
          </w:tcPr>
          <w:p w14:paraId="3608E90B" w14:textId="77777777" w:rsidR="00085D2D" w:rsidRPr="00085D2D" w:rsidRDefault="00085D2D" w:rsidP="00085D2D">
            <w:pPr>
              <w:spacing w:after="0"/>
              <w:jc w:val="right"/>
              <w:rPr>
                <w:ins w:id="161" w:author="Jonathan Flint" w:date="2015-11-01T20:01:00Z"/>
                <w:rFonts w:ascii="Calibri" w:eastAsia="Times New Roman" w:hAnsi="Calibri" w:cs="Times New Roman"/>
                <w:color w:val="000000"/>
                <w:lang w:val="en-GB" w:eastAsia="en-US"/>
              </w:rPr>
            </w:pPr>
            <w:ins w:id="162" w:author="Jonathan Flint" w:date="2015-11-01T20:01:00Z">
              <w:r w:rsidRPr="00085D2D">
                <w:rPr>
                  <w:rFonts w:ascii="Calibri" w:eastAsia="Times New Roman" w:hAnsi="Calibri" w:cs="Times New Roman"/>
                  <w:color w:val="000000"/>
                  <w:lang w:val="en-GB" w:eastAsia="en-US"/>
                </w:rPr>
                <w:t>0.451</w:t>
              </w:r>
            </w:ins>
          </w:p>
        </w:tc>
        <w:tc>
          <w:tcPr>
            <w:tcW w:w="1019" w:type="dxa"/>
            <w:tcBorders>
              <w:top w:val="nil"/>
              <w:left w:val="nil"/>
              <w:bottom w:val="nil"/>
              <w:right w:val="nil"/>
            </w:tcBorders>
            <w:shd w:val="clear" w:color="auto" w:fill="auto"/>
            <w:noWrap/>
            <w:vAlign w:val="bottom"/>
            <w:hideMark/>
          </w:tcPr>
          <w:p w14:paraId="0EE121EB" w14:textId="77777777" w:rsidR="00085D2D" w:rsidRPr="00085D2D" w:rsidRDefault="00085D2D" w:rsidP="00085D2D">
            <w:pPr>
              <w:spacing w:after="0"/>
              <w:jc w:val="right"/>
              <w:rPr>
                <w:ins w:id="163" w:author="Jonathan Flint" w:date="2015-11-01T20:01:00Z"/>
                <w:rFonts w:ascii="Calibri" w:eastAsia="Times New Roman" w:hAnsi="Calibri" w:cs="Times New Roman"/>
                <w:color w:val="000000"/>
                <w:lang w:val="en-GB" w:eastAsia="en-US"/>
              </w:rPr>
            </w:pPr>
            <w:ins w:id="164" w:author="Jonathan Flint" w:date="2015-11-01T20:01:00Z">
              <w:r w:rsidRPr="00085D2D">
                <w:rPr>
                  <w:rFonts w:ascii="Calibri" w:eastAsia="Times New Roman" w:hAnsi="Calibri" w:cs="Times New Roman"/>
                  <w:color w:val="000000"/>
                  <w:lang w:val="en-GB" w:eastAsia="en-US"/>
                </w:rPr>
                <w:t>0.249</w:t>
              </w:r>
            </w:ins>
          </w:p>
        </w:tc>
        <w:tc>
          <w:tcPr>
            <w:tcW w:w="1044" w:type="dxa"/>
            <w:tcBorders>
              <w:top w:val="nil"/>
              <w:left w:val="nil"/>
              <w:bottom w:val="nil"/>
              <w:right w:val="single" w:sz="8" w:space="0" w:color="auto"/>
            </w:tcBorders>
            <w:shd w:val="clear" w:color="auto" w:fill="auto"/>
            <w:noWrap/>
            <w:vAlign w:val="bottom"/>
            <w:hideMark/>
          </w:tcPr>
          <w:p w14:paraId="6DDEDC75" w14:textId="77777777" w:rsidR="00085D2D" w:rsidRPr="00085D2D" w:rsidRDefault="00085D2D" w:rsidP="00085D2D">
            <w:pPr>
              <w:spacing w:after="0"/>
              <w:jc w:val="right"/>
              <w:rPr>
                <w:ins w:id="165" w:author="Jonathan Flint" w:date="2015-11-01T20:01:00Z"/>
                <w:rFonts w:ascii="Calibri" w:eastAsia="Times New Roman" w:hAnsi="Calibri" w:cs="Times New Roman"/>
                <w:color w:val="000000"/>
                <w:lang w:val="en-GB" w:eastAsia="en-US"/>
              </w:rPr>
            </w:pPr>
            <w:ins w:id="166" w:author="Jonathan Flint" w:date="2015-11-01T20:01:00Z">
              <w:r w:rsidRPr="00085D2D">
                <w:rPr>
                  <w:rFonts w:ascii="Calibri" w:eastAsia="Times New Roman" w:hAnsi="Calibri" w:cs="Times New Roman"/>
                  <w:color w:val="000000"/>
                  <w:lang w:val="en-GB" w:eastAsia="en-US"/>
                </w:rPr>
                <w:t>0.658</w:t>
              </w:r>
            </w:ins>
          </w:p>
        </w:tc>
      </w:tr>
      <w:tr w:rsidR="00085D2D" w:rsidRPr="00085D2D" w14:paraId="29F02A96" w14:textId="77777777" w:rsidTr="00085D2D">
        <w:trPr>
          <w:trHeight w:val="300"/>
          <w:ins w:id="167" w:author="Jonathan Flint" w:date="2015-11-01T20:01:00Z"/>
        </w:trPr>
        <w:tc>
          <w:tcPr>
            <w:tcW w:w="840" w:type="dxa"/>
            <w:tcBorders>
              <w:top w:val="nil"/>
              <w:left w:val="nil"/>
              <w:bottom w:val="nil"/>
              <w:right w:val="nil"/>
            </w:tcBorders>
            <w:shd w:val="clear" w:color="auto" w:fill="auto"/>
            <w:noWrap/>
            <w:vAlign w:val="bottom"/>
            <w:hideMark/>
          </w:tcPr>
          <w:p w14:paraId="691BEC05" w14:textId="77777777" w:rsidR="00085D2D" w:rsidRPr="00085D2D" w:rsidRDefault="00085D2D" w:rsidP="00085D2D">
            <w:pPr>
              <w:spacing w:after="0"/>
              <w:jc w:val="right"/>
              <w:rPr>
                <w:ins w:id="168" w:author="Jonathan Flint" w:date="2015-11-01T20:01:00Z"/>
                <w:rFonts w:ascii="Calibri" w:eastAsia="Times New Roman" w:hAnsi="Calibri" w:cs="Times New Roman"/>
                <w:color w:val="000000"/>
                <w:lang w:val="en-GB" w:eastAsia="en-US"/>
              </w:rPr>
            </w:pPr>
            <w:ins w:id="169" w:author="Jonathan Flint" w:date="2015-11-01T20:01:00Z">
              <w:r w:rsidRPr="00085D2D">
                <w:rPr>
                  <w:rFonts w:ascii="Calibri" w:eastAsia="Times New Roman" w:hAnsi="Calibri" w:cs="Times New Roman"/>
                  <w:color w:val="000000"/>
                  <w:lang w:val="en-GB" w:eastAsia="en-US"/>
                </w:rPr>
                <w:t>0.15</w:t>
              </w:r>
            </w:ins>
          </w:p>
        </w:tc>
        <w:tc>
          <w:tcPr>
            <w:tcW w:w="933" w:type="dxa"/>
            <w:tcBorders>
              <w:top w:val="nil"/>
              <w:left w:val="single" w:sz="8" w:space="0" w:color="auto"/>
              <w:bottom w:val="nil"/>
              <w:right w:val="nil"/>
            </w:tcBorders>
            <w:shd w:val="clear" w:color="auto" w:fill="auto"/>
            <w:noWrap/>
            <w:vAlign w:val="bottom"/>
            <w:hideMark/>
          </w:tcPr>
          <w:p w14:paraId="6F3A6BC2" w14:textId="77777777" w:rsidR="00085D2D" w:rsidRPr="00085D2D" w:rsidRDefault="00085D2D" w:rsidP="00085D2D">
            <w:pPr>
              <w:spacing w:after="0"/>
              <w:jc w:val="right"/>
              <w:rPr>
                <w:ins w:id="170" w:author="Jonathan Flint" w:date="2015-11-01T20:01:00Z"/>
                <w:rFonts w:ascii="Calibri" w:eastAsia="Times New Roman" w:hAnsi="Calibri" w:cs="Times New Roman"/>
                <w:color w:val="000000"/>
                <w:lang w:val="en-GB" w:eastAsia="en-US"/>
              </w:rPr>
            </w:pPr>
            <w:ins w:id="171" w:author="Jonathan Flint" w:date="2015-11-01T20:01:00Z">
              <w:r w:rsidRPr="00085D2D">
                <w:rPr>
                  <w:rFonts w:ascii="Calibri" w:eastAsia="Times New Roman" w:hAnsi="Calibri" w:cs="Times New Roman"/>
                  <w:color w:val="000000"/>
                  <w:lang w:val="en-GB" w:eastAsia="en-US"/>
                </w:rPr>
                <w:t>0.602</w:t>
              </w:r>
            </w:ins>
          </w:p>
        </w:tc>
        <w:tc>
          <w:tcPr>
            <w:tcW w:w="1019" w:type="dxa"/>
            <w:tcBorders>
              <w:top w:val="nil"/>
              <w:left w:val="nil"/>
              <w:bottom w:val="nil"/>
              <w:right w:val="nil"/>
            </w:tcBorders>
            <w:shd w:val="clear" w:color="auto" w:fill="auto"/>
            <w:noWrap/>
            <w:vAlign w:val="bottom"/>
            <w:hideMark/>
          </w:tcPr>
          <w:p w14:paraId="2F44D98E" w14:textId="77777777" w:rsidR="00085D2D" w:rsidRPr="00085D2D" w:rsidRDefault="00085D2D" w:rsidP="00085D2D">
            <w:pPr>
              <w:spacing w:after="0"/>
              <w:jc w:val="right"/>
              <w:rPr>
                <w:ins w:id="172" w:author="Jonathan Flint" w:date="2015-11-01T20:01:00Z"/>
                <w:rFonts w:ascii="Calibri" w:eastAsia="Times New Roman" w:hAnsi="Calibri" w:cs="Times New Roman"/>
                <w:color w:val="000000"/>
                <w:lang w:val="en-GB" w:eastAsia="en-US"/>
              </w:rPr>
            </w:pPr>
            <w:ins w:id="173" w:author="Jonathan Flint" w:date="2015-11-01T20:01:00Z">
              <w:r w:rsidRPr="00085D2D">
                <w:rPr>
                  <w:rFonts w:ascii="Calibri" w:eastAsia="Times New Roman" w:hAnsi="Calibri" w:cs="Times New Roman"/>
                  <w:color w:val="000000"/>
                  <w:lang w:val="en-GB" w:eastAsia="en-US"/>
                </w:rPr>
                <w:t>0.762</w:t>
              </w:r>
            </w:ins>
          </w:p>
        </w:tc>
        <w:tc>
          <w:tcPr>
            <w:tcW w:w="1044" w:type="dxa"/>
            <w:tcBorders>
              <w:top w:val="nil"/>
              <w:left w:val="nil"/>
              <w:bottom w:val="nil"/>
              <w:right w:val="single" w:sz="8" w:space="0" w:color="auto"/>
            </w:tcBorders>
            <w:shd w:val="clear" w:color="auto" w:fill="auto"/>
            <w:noWrap/>
            <w:vAlign w:val="bottom"/>
            <w:hideMark/>
          </w:tcPr>
          <w:p w14:paraId="7F5ADB99" w14:textId="77777777" w:rsidR="00085D2D" w:rsidRPr="00085D2D" w:rsidRDefault="00085D2D" w:rsidP="00085D2D">
            <w:pPr>
              <w:spacing w:after="0"/>
              <w:jc w:val="right"/>
              <w:rPr>
                <w:ins w:id="174" w:author="Jonathan Flint" w:date="2015-11-01T20:01:00Z"/>
                <w:rFonts w:ascii="Calibri" w:eastAsia="Times New Roman" w:hAnsi="Calibri" w:cs="Times New Roman"/>
                <w:color w:val="000000"/>
                <w:lang w:val="en-GB" w:eastAsia="en-US"/>
              </w:rPr>
            </w:pPr>
            <w:ins w:id="175" w:author="Jonathan Flint" w:date="2015-11-01T20:01:00Z">
              <w:r w:rsidRPr="00085D2D">
                <w:rPr>
                  <w:rFonts w:ascii="Calibri" w:eastAsia="Times New Roman" w:hAnsi="Calibri" w:cs="Times New Roman"/>
                  <w:color w:val="000000"/>
                  <w:lang w:val="en-GB" w:eastAsia="en-US"/>
                </w:rPr>
                <w:t>0.431</w:t>
              </w:r>
            </w:ins>
          </w:p>
        </w:tc>
        <w:tc>
          <w:tcPr>
            <w:tcW w:w="933" w:type="dxa"/>
            <w:tcBorders>
              <w:top w:val="nil"/>
              <w:left w:val="nil"/>
              <w:bottom w:val="nil"/>
              <w:right w:val="nil"/>
            </w:tcBorders>
            <w:shd w:val="clear" w:color="auto" w:fill="auto"/>
            <w:noWrap/>
            <w:vAlign w:val="bottom"/>
            <w:hideMark/>
          </w:tcPr>
          <w:p w14:paraId="5BA77391" w14:textId="77777777" w:rsidR="00085D2D" w:rsidRPr="00085D2D" w:rsidRDefault="00085D2D" w:rsidP="00085D2D">
            <w:pPr>
              <w:spacing w:after="0"/>
              <w:jc w:val="right"/>
              <w:rPr>
                <w:ins w:id="176" w:author="Jonathan Flint" w:date="2015-11-01T20:01:00Z"/>
                <w:rFonts w:ascii="Calibri" w:eastAsia="Times New Roman" w:hAnsi="Calibri" w:cs="Times New Roman"/>
                <w:color w:val="000000"/>
                <w:lang w:val="en-GB" w:eastAsia="en-US"/>
              </w:rPr>
            </w:pPr>
            <w:ins w:id="177" w:author="Jonathan Flint" w:date="2015-11-01T20:01:00Z">
              <w:r w:rsidRPr="00085D2D">
                <w:rPr>
                  <w:rFonts w:ascii="Calibri" w:eastAsia="Times New Roman" w:hAnsi="Calibri" w:cs="Times New Roman"/>
                  <w:color w:val="000000"/>
                  <w:lang w:val="en-GB" w:eastAsia="en-US"/>
                </w:rPr>
                <w:t>0.499</w:t>
              </w:r>
            </w:ins>
          </w:p>
        </w:tc>
        <w:tc>
          <w:tcPr>
            <w:tcW w:w="1019" w:type="dxa"/>
            <w:tcBorders>
              <w:top w:val="nil"/>
              <w:left w:val="nil"/>
              <w:bottom w:val="nil"/>
              <w:right w:val="nil"/>
            </w:tcBorders>
            <w:shd w:val="clear" w:color="auto" w:fill="auto"/>
            <w:noWrap/>
            <w:vAlign w:val="bottom"/>
            <w:hideMark/>
          </w:tcPr>
          <w:p w14:paraId="42096C99" w14:textId="77777777" w:rsidR="00085D2D" w:rsidRPr="00085D2D" w:rsidRDefault="00085D2D" w:rsidP="00085D2D">
            <w:pPr>
              <w:spacing w:after="0"/>
              <w:jc w:val="right"/>
              <w:rPr>
                <w:ins w:id="178" w:author="Jonathan Flint" w:date="2015-11-01T20:01:00Z"/>
                <w:rFonts w:ascii="Calibri" w:eastAsia="Times New Roman" w:hAnsi="Calibri" w:cs="Times New Roman"/>
                <w:color w:val="000000"/>
                <w:lang w:val="en-GB" w:eastAsia="en-US"/>
              </w:rPr>
            </w:pPr>
            <w:ins w:id="179" w:author="Jonathan Flint" w:date="2015-11-01T20:01:00Z">
              <w:r w:rsidRPr="00085D2D">
                <w:rPr>
                  <w:rFonts w:ascii="Calibri" w:eastAsia="Times New Roman" w:hAnsi="Calibri" w:cs="Times New Roman"/>
                  <w:color w:val="000000"/>
                  <w:lang w:val="en-GB" w:eastAsia="en-US"/>
                </w:rPr>
                <w:t>0.298</w:t>
              </w:r>
            </w:ins>
          </w:p>
        </w:tc>
        <w:tc>
          <w:tcPr>
            <w:tcW w:w="1044" w:type="dxa"/>
            <w:tcBorders>
              <w:top w:val="nil"/>
              <w:left w:val="nil"/>
              <w:bottom w:val="nil"/>
              <w:right w:val="single" w:sz="8" w:space="0" w:color="auto"/>
            </w:tcBorders>
            <w:shd w:val="clear" w:color="auto" w:fill="auto"/>
            <w:noWrap/>
            <w:vAlign w:val="bottom"/>
            <w:hideMark/>
          </w:tcPr>
          <w:p w14:paraId="7E980B23" w14:textId="77777777" w:rsidR="00085D2D" w:rsidRPr="00085D2D" w:rsidRDefault="00085D2D" w:rsidP="00085D2D">
            <w:pPr>
              <w:spacing w:after="0"/>
              <w:jc w:val="right"/>
              <w:rPr>
                <w:ins w:id="180" w:author="Jonathan Flint" w:date="2015-11-01T20:01:00Z"/>
                <w:rFonts w:ascii="Calibri" w:eastAsia="Times New Roman" w:hAnsi="Calibri" w:cs="Times New Roman"/>
                <w:color w:val="000000"/>
                <w:lang w:val="en-GB" w:eastAsia="en-US"/>
              </w:rPr>
            </w:pPr>
            <w:ins w:id="181" w:author="Jonathan Flint" w:date="2015-11-01T20:01:00Z">
              <w:r w:rsidRPr="00085D2D">
                <w:rPr>
                  <w:rFonts w:ascii="Calibri" w:eastAsia="Times New Roman" w:hAnsi="Calibri" w:cs="Times New Roman"/>
                  <w:color w:val="000000"/>
                  <w:lang w:val="en-GB" w:eastAsia="en-US"/>
                </w:rPr>
                <w:t>0.696</w:t>
              </w:r>
            </w:ins>
          </w:p>
        </w:tc>
      </w:tr>
      <w:tr w:rsidR="00085D2D" w:rsidRPr="00085D2D" w14:paraId="54C47AAC" w14:textId="77777777" w:rsidTr="00085D2D">
        <w:trPr>
          <w:trHeight w:val="300"/>
          <w:ins w:id="182" w:author="Jonathan Flint" w:date="2015-11-01T20:01:00Z"/>
        </w:trPr>
        <w:tc>
          <w:tcPr>
            <w:tcW w:w="840" w:type="dxa"/>
            <w:tcBorders>
              <w:top w:val="nil"/>
              <w:left w:val="nil"/>
              <w:bottom w:val="nil"/>
              <w:right w:val="nil"/>
            </w:tcBorders>
            <w:shd w:val="clear" w:color="auto" w:fill="auto"/>
            <w:noWrap/>
            <w:vAlign w:val="bottom"/>
            <w:hideMark/>
          </w:tcPr>
          <w:p w14:paraId="7D9E937B" w14:textId="77777777" w:rsidR="00085D2D" w:rsidRPr="00085D2D" w:rsidRDefault="00085D2D" w:rsidP="00085D2D">
            <w:pPr>
              <w:spacing w:after="0"/>
              <w:jc w:val="right"/>
              <w:rPr>
                <w:ins w:id="183" w:author="Jonathan Flint" w:date="2015-11-01T20:01:00Z"/>
                <w:rFonts w:ascii="Calibri" w:eastAsia="Times New Roman" w:hAnsi="Calibri" w:cs="Times New Roman"/>
                <w:color w:val="000000"/>
                <w:lang w:val="en-GB" w:eastAsia="en-US"/>
              </w:rPr>
            </w:pPr>
            <w:ins w:id="184" w:author="Jonathan Flint" w:date="2015-11-01T20:01:00Z">
              <w:r w:rsidRPr="00085D2D">
                <w:rPr>
                  <w:rFonts w:ascii="Calibri" w:eastAsia="Times New Roman" w:hAnsi="Calibri" w:cs="Times New Roman"/>
                  <w:color w:val="000000"/>
                  <w:lang w:val="en-GB" w:eastAsia="en-US"/>
                </w:rPr>
                <w:t>0.20</w:t>
              </w:r>
            </w:ins>
          </w:p>
        </w:tc>
        <w:tc>
          <w:tcPr>
            <w:tcW w:w="933" w:type="dxa"/>
            <w:tcBorders>
              <w:top w:val="nil"/>
              <w:left w:val="single" w:sz="8" w:space="0" w:color="auto"/>
              <w:bottom w:val="nil"/>
              <w:right w:val="nil"/>
            </w:tcBorders>
            <w:shd w:val="clear" w:color="auto" w:fill="auto"/>
            <w:noWrap/>
            <w:vAlign w:val="bottom"/>
            <w:hideMark/>
          </w:tcPr>
          <w:p w14:paraId="478CD177" w14:textId="77777777" w:rsidR="00085D2D" w:rsidRPr="00085D2D" w:rsidRDefault="00085D2D" w:rsidP="00085D2D">
            <w:pPr>
              <w:spacing w:after="0"/>
              <w:jc w:val="right"/>
              <w:rPr>
                <w:ins w:id="185" w:author="Jonathan Flint" w:date="2015-11-01T20:01:00Z"/>
                <w:rFonts w:ascii="Calibri" w:eastAsia="Times New Roman" w:hAnsi="Calibri" w:cs="Times New Roman"/>
                <w:color w:val="000000"/>
                <w:lang w:val="en-GB" w:eastAsia="en-US"/>
              </w:rPr>
            </w:pPr>
            <w:ins w:id="186" w:author="Jonathan Flint" w:date="2015-11-01T20:01:00Z">
              <w:r w:rsidRPr="00085D2D">
                <w:rPr>
                  <w:rFonts w:ascii="Calibri" w:eastAsia="Times New Roman" w:hAnsi="Calibri" w:cs="Times New Roman"/>
                  <w:color w:val="000000"/>
                  <w:lang w:val="en-GB" w:eastAsia="en-US"/>
                </w:rPr>
                <w:t>0.676</w:t>
              </w:r>
            </w:ins>
          </w:p>
        </w:tc>
        <w:tc>
          <w:tcPr>
            <w:tcW w:w="1019" w:type="dxa"/>
            <w:tcBorders>
              <w:top w:val="nil"/>
              <w:left w:val="nil"/>
              <w:bottom w:val="nil"/>
              <w:right w:val="nil"/>
            </w:tcBorders>
            <w:shd w:val="clear" w:color="auto" w:fill="auto"/>
            <w:noWrap/>
            <w:vAlign w:val="bottom"/>
            <w:hideMark/>
          </w:tcPr>
          <w:p w14:paraId="004C9EC5" w14:textId="77777777" w:rsidR="00085D2D" w:rsidRPr="00085D2D" w:rsidRDefault="00085D2D" w:rsidP="00085D2D">
            <w:pPr>
              <w:spacing w:after="0"/>
              <w:jc w:val="right"/>
              <w:rPr>
                <w:ins w:id="187" w:author="Jonathan Flint" w:date="2015-11-01T20:01:00Z"/>
                <w:rFonts w:ascii="Calibri" w:eastAsia="Times New Roman" w:hAnsi="Calibri" w:cs="Times New Roman"/>
                <w:color w:val="000000"/>
                <w:lang w:val="en-GB" w:eastAsia="en-US"/>
              </w:rPr>
            </w:pPr>
            <w:ins w:id="188" w:author="Jonathan Flint" w:date="2015-11-01T20:01:00Z">
              <w:r w:rsidRPr="00085D2D">
                <w:rPr>
                  <w:rFonts w:ascii="Calibri" w:eastAsia="Times New Roman" w:hAnsi="Calibri" w:cs="Times New Roman"/>
                  <w:color w:val="000000"/>
                  <w:lang w:val="en-GB" w:eastAsia="en-US"/>
                </w:rPr>
                <w:t>0.814</w:t>
              </w:r>
            </w:ins>
          </w:p>
        </w:tc>
        <w:tc>
          <w:tcPr>
            <w:tcW w:w="1044" w:type="dxa"/>
            <w:tcBorders>
              <w:top w:val="nil"/>
              <w:left w:val="nil"/>
              <w:bottom w:val="nil"/>
              <w:right w:val="single" w:sz="8" w:space="0" w:color="auto"/>
            </w:tcBorders>
            <w:shd w:val="clear" w:color="auto" w:fill="auto"/>
            <w:noWrap/>
            <w:vAlign w:val="bottom"/>
            <w:hideMark/>
          </w:tcPr>
          <w:p w14:paraId="1673AB8F" w14:textId="77777777" w:rsidR="00085D2D" w:rsidRPr="00085D2D" w:rsidRDefault="00085D2D" w:rsidP="00085D2D">
            <w:pPr>
              <w:spacing w:after="0"/>
              <w:jc w:val="right"/>
              <w:rPr>
                <w:ins w:id="189" w:author="Jonathan Flint" w:date="2015-11-01T20:01:00Z"/>
                <w:rFonts w:ascii="Calibri" w:eastAsia="Times New Roman" w:hAnsi="Calibri" w:cs="Times New Roman"/>
                <w:color w:val="000000"/>
                <w:lang w:val="en-GB" w:eastAsia="en-US"/>
              </w:rPr>
            </w:pPr>
            <w:ins w:id="190" w:author="Jonathan Flint" w:date="2015-11-01T20:01:00Z">
              <w:r w:rsidRPr="00085D2D">
                <w:rPr>
                  <w:rFonts w:ascii="Calibri" w:eastAsia="Times New Roman" w:hAnsi="Calibri" w:cs="Times New Roman"/>
                  <w:color w:val="000000"/>
                  <w:lang w:val="en-GB" w:eastAsia="en-US"/>
                </w:rPr>
                <w:t>0.519</w:t>
              </w:r>
            </w:ins>
          </w:p>
        </w:tc>
        <w:tc>
          <w:tcPr>
            <w:tcW w:w="933" w:type="dxa"/>
            <w:tcBorders>
              <w:top w:val="nil"/>
              <w:left w:val="nil"/>
              <w:bottom w:val="nil"/>
              <w:right w:val="nil"/>
            </w:tcBorders>
            <w:shd w:val="clear" w:color="auto" w:fill="auto"/>
            <w:noWrap/>
            <w:vAlign w:val="bottom"/>
            <w:hideMark/>
          </w:tcPr>
          <w:p w14:paraId="6E894512" w14:textId="77777777" w:rsidR="00085D2D" w:rsidRPr="00085D2D" w:rsidRDefault="00085D2D" w:rsidP="00085D2D">
            <w:pPr>
              <w:spacing w:after="0"/>
              <w:jc w:val="right"/>
              <w:rPr>
                <w:ins w:id="191" w:author="Jonathan Flint" w:date="2015-11-01T20:01:00Z"/>
                <w:rFonts w:ascii="Calibri" w:eastAsia="Times New Roman" w:hAnsi="Calibri" w:cs="Times New Roman"/>
                <w:color w:val="000000"/>
                <w:lang w:val="en-GB" w:eastAsia="en-US"/>
              </w:rPr>
            </w:pPr>
            <w:ins w:id="192" w:author="Jonathan Flint" w:date="2015-11-01T20:01:00Z">
              <w:r w:rsidRPr="00085D2D">
                <w:rPr>
                  <w:rFonts w:ascii="Calibri" w:eastAsia="Times New Roman" w:hAnsi="Calibri" w:cs="Times New Roman"/>
                  <w:color w:val="000000"/>
                  <w:lang w:val="en-GB" w:eastAsia="en-US"/>
                </w:rPr>
                <w:t>0.572</w:t>
              </w:r>
            </w:ins>
          </w:p>
        </w:tc>
        <w:tc>
          <w:tcPr>
            <w:tcW w:w="1019" w:type="dxa"/>
            <w:tcBorders>
              <w:top w:val="nil"/>
              <w:left w:val="nil"/>
              <w:bottom w:val="nil"/>
              <w:right w:val="nil"/>
            </w:tcBorders>
            <w:shd w:val="clear" w:color="auto" w:fill="auto"/>
            <w:noWrap/>
            <w:vAlign w:val="bottom"/>
            <w:hideMark/>
          </w:tcPr>
          <w:p w14:paraId="232BAD9F" w14:textId="77777777" w:rsidR="00085D2D" w:rsidRPr="00085D2D" w:rsidRDefault="00085D2D" w:rsidP="00085D2D">
            <w:pPr>
              <w:spacing w:after="0"/>
              <w:jc w:val="right"/>
              <w:rPr>
                <w:ins w:id="193" w:author="Jonathan Flint" w:date="2015-11-01T20:01:00Z"/>
                <w:rFonts w:ascii="Calibri" w:eastAsia="Times New Roman" w:hAnsi="Calibri" w:cs="Times New Roman"/>
                <w:color w:val="000000"/>
                <w:lang w:val="en-GB" w:eastAsia="en-US"/>
              </w:rPr>
            </w:pPr>
            <w:ins w:id="194" w:author="Jonathan Flint" w:date="2015-11-01T20:01:00Z">
              <w:r w:rsidRPr="00085D2D">
                <w:rPr>
                  <w:rFonts w:ascii="Calibri" w:eastAsia="Times New Roman" w:hAnsi="Calibri" w:cs="Times New Roman"/>
                  <w:color w:val="000000"/>
                  <w:lang w:val="en-GB" w:eastAsia="en-US"/>
                </w:rPr>
                <w:t>0.377</w:t>
              </w:r>
            </w:ins>
          </w:p>
        </w:tc>
        <w:tc>
          <w:tcPr>
            <w:tcW w:w="1044" w:type="dxa"/>
            <w:tcBorders>
              <w:top w:val="nil"/>
              <w:left w:val="nil"/>
              <w:bottom w:val="nil"/>
              <w:right w:val="single" w:sz="8" w:space="0" w:color="auto"/>
            </w:tcBorders>
            <w:shd w:val="clear" w:color="auto" w:fill="auto"/>
            <w:noWrap/>
            <w:vAlign w:val="bottom"/>
            <w:hideMark/>
          </w:tcPr>
          <w:p w14:paraId="5DB06FF9" w14:textId="77777777" w:rsidR="00085D2D" w:rsidRPr="00085D2D" w:rsidRDefault="00085D2D" w:rsidP="00085D2D">
            <w:pPr>
              <w:spacing w:after="0"/>
              <w:jc w:val="right"/>
              <w:rPr>
                <w:ins w:id="195" w:author="Jonathan Flint" w:date="2015-11-01T20:01:00Z"/>
                <w:rFonts w:ascii="Calibri" w:eastAsia="Times New Roman" w:hAnsi="Calibri" w:cs="Times New Roman"/>
                <w:color w:val="000000"/>
                <w:lang w:val="en-GB" w:eastAsia="en-US"/>
              </w:rPr>
            </w:pPr>
            <w:ins w:id="196" w:author="Jonathan Flint" w:date="2015-11-01T20:01:00Z">
              <w:r w:rsidRPr="00085D2D">
                <w:rPr>
                  <w:rFonts w:ascii="Calibri" w:eastAsia="Times New Roman" w:hAnsi="Calibri" w:cs="Times New Roman"/>
                  <w:color w:val="000000"/>
                  <w:lang w:val="en-GB" w:eastAsia="en-US"/>
                </w:rPr>
                <w:t>0.750</w:t>
              </w:r>
            </w:ins>
          </w:p>
        </w:tc>
      </w:tr>
      <w:tr w:rsidR="00085D2D" w:rsidRPr="00085D2D" w14:paraId="760E465E" w14:textId="77777777" w:rsidTr="00085D2D">
        <w:trPr>
          <w:trHeight w:val="300"/>
          <w:ins w:id="197" w:author="Jonathan Flint" w:date="2015-11-01T20:01:00Z"/>
        </w:trPr>
        <w:tc>
          <w:tcPr>
            <w:tcW w:w="840" w:type="dxa"/>
            <w:tcBorders>
              <w:top w:val="nil"/>
              <w:left w:val="nil"/>
              <w:bottom w:val="nil"/>
              <w:right w:val="nil"/>
            </w:tcBorders>
            <w:shd w:val="clear" w:color="auto" w:fill="auto"/>
            <w:noWrap/>
            <w:vAlign w:val="bottom"/>
            <w:hideMark/>
          </w:tcPr>
          <w:p w14:paraId="10A302D0" w14:textId="77777777" w:rsidR="00085D2D" w:rsidRPr="00085D2D" w:rsidRDefault="00085D2D" w:rsidP="00085D2D">
            <w:pPr>
              <w:spacing w:after="0"/>
              <w:jc w:val="right"/>
              <w:rPr>
                <w:ins w:id="198" w:author="Jonathan Flint" w:date="2015-11-01T20:01:00Z"/>
                <w:rFonts w:ascii="Calibri" w:eastAsia="Times New Roman" w:hAnsi="Calibri" w:cs="Times New Roman"/>
                <w:color w:val="000000"/>
                <w:lang w:val="en-GB" w:eastAsia="en-US"/>
              </w:rPr>
            </w:pPr>
            <w:ins w:id="199" w:author="Jonathan Flint" w:date="2015-11-01T20:01:00Z">
              <w:r w:rsidRPr="00085D2D">
                <w:rPr>
                  <w:rFonts w:ascii="Calibri" w:eastAsia="Times New Roman" w:hAnsi="Calibri" w:cs="Times New Roman"/>
                  <w:color w:val="000000"/>
                  <w:lang w:val="en-GB" w:eastAsia="en-US"/>
                </w:rPr>
                <w:t>0.25</w:t>
              </w:r>
            </w:ins>
          </w:p>
        </w:tc>
        <w:tc>
          <w:tcPr>
            <w:tcW w:w="933" w:type="dxa"/>
            <w:tcBorders>
              <w:top w:val="nil"/>
              <w:left w:val="single" w:sz="8" w:space="0" w:color="auto"/>
              <w:bottom w:val="nil"/>
              <w:right w:val="nil"/>
            </w:tcBorders>
            <w:shd w:val="clear" w:color="auto" w:fill="auto"/>
            <w:noWrap/>
            <w:vAlign w:val="bottom"/>
            <w:hideMark/>
          </w:tcPr>
          <w:p w14:paraId="58AF8F5F" w14:textId="77777777" w:rsidR="00085D2D" w:rsidRPr="00085D2D" w:rsidRDefault="00085D2D" w:rsidP="00085D2D">
            <w:pPr>
              <w:spacing w:after="0"/>
              <w:jc w:val="right"/>
              <w:rPr>
                <w:ins w:id="200" w:author="Jonathan Flint" w:date="2015-11-01T20:01:00Z"/>
                <w:rFonts w:ascii="Calibri" w:eastAsia="Times New Roman" w:hAnsi="Calibri" w:cs="Times New Roman"/>
                <w:color w:val="000000"/>
                <w:lang w:val="en-GB" w:eastAsia="en-US"/>
              </w:rPr>
            </w:pPr>
            <w:ins w:id="201" w:author="Jonathan Flint" w:date="2015-11-01T20:01:00Z">
              <w:r w:rsidRPr="00085D2D">
                <w:rPr>
                  <w:rFonts w:ascii="Calibri" w:eastAsia="Times New Roman" w:hAnsi="Calibri" w:cs="Times New Roman"/>
                  <w:color w:val="000000"/>
                  <w:lang w:val="en-GB" w:eastAsia="en-US"/>
                </w:rPr>
                <w:t>0.704</w:t>
              </w:r>
            </w:ins>
          </w:p>
        </w:tc>
        <w:tc>
          <w:tcPr>
            <w:tcW w:w="1019" w:type="dxa"/>
            <w:tcBorders>
              <w:top w:val="nil"/>
              <w:left w:val="nil"/>
              <w:bottom w:val="nil"/>
              <w:right w:val="nil"/>
            </w:tcBorders>
            <w:shd w:val="clear" w:color="auto" w:fill="auto"/>
            <w:noWrap/>
            <w:vAlign w:val="bottom"/>
            <w:hideMark/>
          </w:tcPr>
          <w:p w14:paraId="621C16FC" w14:textId="77777777" w:rsidR="00085D2D" w:rsidRPr="00085D2D" w:rsidRDefault="00085D2D" w:rsidP="00085D2D">
            <w:pPr>
              <w:spacing w:after="0"/>
              <w:jc w:val="right"/>
              <w:rPr>
                <w:ins w:id="202" w:author="Jonathan Flint" w:date="2015-11-01T20:01:00Z"/>
                <w:rFonts w:ascii="Calibri" w:eastAsia="Times New Roman" w:hAnsi="Calibri" w:cs="Times New Roman"/>
                <w:color w:val="000000"/>
                <w:lang w:val="en-GB" w:eastAsia="en-US"/>
              </w:rPr>
            </w:pPr>
            <w:ins w:id="203" w:author="Jonathan Flint" w:date="2015-11-01T20:01:00Z">
              <w:r w:rsidRPr="00085D2D">
                <w:rPr>
                  <w:rFonts w:ascii="Calibri" w:eastAsia="Times New Roman" w:hAnsi="Calibri" w:cs="Times New Roman"/>
                  <w:color w:val="000000"/>
                  <w:lang w:val="en-GB" w:eastAsia="en-US"/>
                </w:rPr>
                <w:t>0.822</w:t>
              </w:r>
            </w:ins>
          </w:p>
        </w:tc>
        <w:tc>
          <w:tcPr>
            <w:tcW w:w="1044" w:type="dxa"/>
            <w:tcBorders>
              <w:top w:val="nil"/>
              <w:left w:val="nil"/>
              <w:bottom w:val="nil"/>
              <w:right w:val="single" w:sz="8" w:space="0" w:color="auto"/>
            </w:tcBorders>
            <w:shd w:val="clear" w:color="auto" w:fill="auto"/>
            <w:noWrap/>
            <w:vAlign w:val="bottom"/>
            <w:hideMark/>
          </w:tcPr>
          <w:p w14:paraId="6AAABBD4" w14:textId="77777777" w:rsidR="00085D2D" w:rsidRPr="00085D2D" w:rsidRDefault="00085D2D" w:rsidP="00085D2D">
            <w:pPr>
              <w:spacing w:after="0"/>
              <w:jc w:val="right"/>
              <w:rPr>
                <w:ins w:id="204" w:author="Jonathan Flint" w:date="2015-11-01T20:01:00Z"/>
                <w:rFonts w:ascii="Calibri" w:eastAsia="Times New Roman" w:hAnsi="Calibri" w:cs="Times New Roman"/>
                <w:color w:val="000000"/>
                <w:lang w:val="en-GB" w:eastAsia="en-US"/>
              </w:rPr>
            </w:pPr>
            <w:ins w:id="205" w:author="Jonathan Flint" w:date="2015-11-01T20:01:00Z">
              <w:r w:rsidRPr="00085D2D">
                <w:rPr>
                  <w:rFonts w:ascii="Calibri" w:eastAsia="Times New Roman" w:hAnsi="Calibri" w:cs="Times New Roman"/>
                  <w:color w:val="000000"/>
                  <w:lang w:val="en-GB" w:eastAsia="en-US"/>
                </w:rPr>
                <w:t>0.570</w:t>
              </w:r>
            </w:ins>
          </w:p>
        </w:tc>
        <w:tc>
          <w:tcPr>
            <w:tcW w:w="933" w:type="dxa"/>
            <w:tcBorders>
              <w:top w:val="nil"/>
              <w:left w:val="nil"/>
              <w:bottom w:val="nil"/>
              <w:right w:val="nil"/>
            </w:tcBorders>
            <w:shd w:val="clear" w:color="auto" w:fill="auto"/>
            <w:noWrap/>
            <w:vAlign w:val="bottom"/>
            <w:hideMark/>
          </w:tcPr>
          <w:p w14:paraId="32F49EA4" w14:textId="77777777" w:rsidR="00085D2D" w:rsidRPr="00085D2D" w:rsidRDefault="00085D2D" w:rsidP="00085D2D">
            <w:pPr>
              <w:spacing w:after="0"/>
              <w:jc w:val="right"/>
              <w:rPr>
                <w:ins w:id="206" w:author="Jonathan Flint" w:date="2015-11-01T20:01:00Z"/>
                <w:rFonts w:ascii="Calibri" w:eastAsia="Times New Roman" w:hAnsi="Calibri" w:cs="Times New Roman"/>
                <w:color w:val="000000"/>
                <w:lang w:val="en-GB" w:eastAsia="en-US"/>
              </w:rPr>
            </w:pPr>
            <w:ins w:id="207" w:author="Jonathan Flint" w:date="2015-11-01T20:01:00Z">
              <w:r w:rsidRPr="00085D2D">
                <w:rPr>
                  <w:rFonts w:ascii="Calibri" w:eastAsia="Times New Roman" w:hAnsi="Calibri" w:cs="Times New Roman"/>
                  <w:color w:val="000000"/>
                  <w:lang w:val="en-GB" w:eastAsia="en-US"/>
                </w:rPr>
                <w:t>0.571</w:t>
              </w:r>
            </w:ins>
          </w:p>
        </w:tc>
        <w:tc>
          <w:tcPr>
            <w:tcW w:w="1019" w:type="dxa"/>
            <w:tcBorders>
              <w:top w:val="nil"/>
              <w:left w:val="nil"/>
              <w:bottom w:val="nil"/>
              <w:right w:val="nil"/>
            </w:tcBorders>
            <w:shd w:val="clear" w:color="auto" w:fill="auto"/>
            <w:noWrap/>
            <w:vAlign w:val="bottom"/>
            <w:hideMark/>
          </w:tcPr>
          <w:p w14:paraId="6D76BF42" w14:textId="77777777" w:rsidR="00085D2D" w:rsidRPr="00085D2D" w:rsidRDefault="00085D2D" w:rsidP="00085D2D">
            <w:pPr>
              <w:spacing w:after="0"/>
              <w:jc w:val="right"/>
              <w:rPr>
                <w:ins w:id="208" w:author="Jonathan Flint" w:date="2015-11-01T20:01:00Z"/>
                <w:rFonts w:ascii="Calibri" w:eastAsia="Times New Roman" w:hAnsi="Calibri" w:cs="Times New Roman"/>
                <w:color w:val="000000"/>
                <w:lang w:val="en-GB" w:eastAsia="en-US"/>
              </w:rPr>
            </w:pPr>
            <w:ins w:id="209" w:author="Jonathan Flint" w:date="2015-11-01T20:01:00Z">
              <w:r w:rsidRPr="00085D2D">
                <w:rPr>
                  <w:rFonts w:ascii="Calibri" w:eastAsia="Times New Roman" w:hAnsi="Calibri" w:cs="Times New Roman"/>
                  <w:color w:val="000000"/>
                  <w:lang w:val="en-GB" w:eastAsia="en-US"/>
                </w:rPr>
                <w:t>0.390</w:t>
              </w:r>
            </w:ins>
          </w:p>
        </w:tc>
        <w:tc>
          <w:tcPr>
            <w:tcW w:w="1044" w:type="dxa"/>
            <w:tcBorders>
              <w:top w:val="nil"/>
              <w:left w:val="nil"/>
              <w:bottom w:val="nil"/>
              <w:right w:val="single" w:sz="8" w:space="0" w:color="auto"/>
            </w:tcBorders>
            <w:shd w:val="clear" w:color="auto" w:fill="auto"/>
            <w:noWrap/>
            <w:vAlign w:val="bottom"/>
            <w:hideMark/>
          </w:tcPr>
          <w:p w14:paraId="7F944454" w14:textId="77777777" w:rsidR="00085D2D" w:rsidRPr="00085D2D" w:rsidRDefault="00085D2D" w:rsidP="00085D2D">
            <w:pPr>
              <w:spacing w:after="0"/>
              <w:jc w:val="right"/>
              <w:rPr>
                <w:ins w:id="210" w:author="Jonathan Flint" w:date="2015-11-01T20:01:00Z"/>
                <w:rFonts w:ascii="Calibri" w:eastAsia="Times New Roman" w:hAnsi="Calibri" w:cs="Times New Roman"/>
                <w:color w:val="000000"/>
                <w:lang w:val="en-GB" w:eastAsia="en-US"/>
              </w:rPr>
            </w:pPr>
            <w:ins w:id="211" w:author="Jonathan Flint" w:date="2015-11-01T20:01:00Z">
              <w:r w:rsidRPr="00085D2D">
                <w:rPr>
                  <w:rFonts w:ascii="Calibri" w:eastAsia="Times New Roman" w:hAnsi="Calibri" w:cs="Times New Roman"/>
                  <w:color w:val="000000"/>
                  <w:lang w:val="en-GB" w:eastAsia="en-US"/>
                </w:rPr>
                <w:t>0.736</w:t>
              </w:r>
            </w:ins>
          </w:p>
        </w:tc>
      </w:tr>
      <w:tr w:rsidR="00085D2D" w:rsidRPr="00085D2D" w14:paraId="3F235EF2" w14:textId="77777777" w:rsidTr="00085D2D">
        <w:trPr>
          <w:trHeight w:val="300"/>
          <w:ins w:id="212" w:author="Jonathan Flint" w:date="2015-11-01T20:01:00Z"/>
        </w:trPr>
        <w:tc>
          <w:tcPr>
            <w:tcW w:w="840" w:type="dxa"/>
            <w:tcBorders>
              <w:top w:val="nil"/>
              <w:left w:val="nil"/>
              <w:bottom w:val="nil"/>
              <w:right w:val="nil"/>
            </w:tcBorders>
            <w:shd w:val="clear" w:color="auto" w:fill="auto"/>
            <w:noWrap/>
            <w:vAlign w:val="bottom"/>
            <w:hideMark/>
          </w:tcPr>
          <w:p w14:paraId="1CAE8E18" w14:textId="77777777" w:rsidR="00085D2D" w:rsidRPr="00085D2D" w:rsidRDefault="00085D2D" w:rsidP="00085D2D">
            <w:pPr>
              <w:spacing w:after="0"/>
              <w:jc w:val="right"/>
              <w:rPr>
                <w:ins w:id="213" w:author="Jonathan Flint" w:date="2015-11-01T20:01:00Z"/>
                <w:rFonts w:ascii="Calibri" w:eastAsia="Times New Roman" w:hAnsi="Calibri" w:cs="Times New Roman"/>
                <w:color w:val="000000"/>
                <w:lang w:val="en-GB" w:eastAsia="en-US"/>
              </w:rPr>
            </w:pPr>
            <w:ins w:id="214" w:author="Jonathan Flint" w:date="2015-11-01T20:01:00Z">
              <w:r w:rsidRPr="00085D2D">
                <w:rPr>
                  <w:rFonts w:ascii="Calibri" w:eastAsia="Times New Roman" w:hAnsi="Calibri" w:cs="Times New Roman"/>
                  <w:color w:val="000000"/>
                  <w:lang w:val="en-GB" w:eastAsia="en-US"/>
                </w:rPr>
                <w:t>0.30</w:t>
              </w:r>
            </w:ins>
          </w:p>
        </w:tc>
        <w:tc>
          <w:tcPr>
            <w:tcW w:w="933" w:type="dxa"/>
            <w:tcBorders>
              <w:top w:val="nil"/>
              <w:left w:val="single" w:sz="8" w:space="0" w:color="auto"/>
              <w:bottom w:val="nil"/>
              <w:right w:val="nil"/>
            </w:tcBorders>
            <w:shd w:val="clear" w:color="auto" w:fill="auto"/>
            <w:noWrap/>
            <w:vAlign w:val="bottom"/>
            <w:hideMark/>
          </w:tcPr>
          <w:p w14:paraId="6F8DF1A1" w14:textId="77777777" w:rsidR="00085D2D" w:rsidRPr="00085D2D" w:rsidRDefault="00085D2D" w:rsidP="00085D2D">
            <w:pPr>
              <w:spacing w:after="0"/>
              <w:jc w:val="right"/>
              <w:rPr>
                <w:ins w:id="215" w:author="Jonathan Flint" w:date="2015-11-01T20:01:00Z"/>
                <w:rFonts w:ascii="Calibri" w:eastAsia="Times New Roman" w:hAnsi="Calibri" w:cs="Times New Roman"/>
                <w:color w:val="000000"/>
                <w:lang w:val="en-GB" w:eastAsia="en-US"/>
              </w:rPr>
            </w:pPr>
            <w:ins w:id="216" w:author="Jonathan Flint" w:date="2015-11-01T20:01:00Z">
              <w:r w:rsidRPr="00085D2D">
                <w:rPr>
                  <w:rFonts w:ascii="Calibri" w:eastAsia="Times New Roman" w:hAnsi="Calibri" w:cs="Times New Roman"/>
                  <w:color w:val="000000"/>
                  <w:lang w:val="en-GB" w:eastAsia="en-US"/>
                </w:rPr>
                <w:t>0.702</w:t>
              </w:r>
            </w:ins>
          </w:p>
        </w:tc>
        <w:tc>
          <w:tcPr>
            <w:tcW w:w="1019" w:type="dxa"/>
            <w:tcBorders>
              <w:top w:val="nil"/>
              <w:left w:val="nil"/>
              <w:bottom w:val="nil"/>
              <w:right w:val="nil"/>
            </w:tcBorders>
            <w:shd w:val="clear" w:color="auto" w:fill="auto"/>
            <w:noWrap/>
            <w:vAlign w:val="bottom"/>
            <w:hideMark/>
          </w:tcPr>
          <w:p w14:paraId="337B8F32" w14:textId="77777777" w:rsidR="00085D2D" w:rsidRPr="00085D2D" w:rsidRDefault="00085D2D" w:rsidP="00085D2D">
            <w:pPr>
              <w:spacing w:after="0"/>
              <w:jc w:val="right"/>
              <w:rPr>
                <w:ins w:id="217" w:author="Jonathan Flint" w:date="2015-11-01T20:01:00Z"/>
                <w:rFonts w:ascii="Calibri" w:eastAsia="Times New Roman" w:hAnsi="Calibri" w:cs="Times New Roman"/>
                <w:color w:val="000000"/>
                <w:lang w:val="en-GB" w:eastAsia="en-US"/>
              </w:rPr>
            </w:pPr>
            <w:ins w:id="218" w:author="Jonathan Flint" w:date="2015-11-01T20:01:00Z">
              <w:r w:rsidRPr="00085D2D">
                <w:rPr>
                  <w:rFonts w:ascii="Calibri" w:eastAsia="Times New Roman" w:hAnsi="Calibri" w:cs="Times New Roman"/>
                  <w:color w:val="000000"/>
                  <w:lang w:val="en-GB" w:eastAsia="en-US"/>
                </w:rPr>
                <w:t>0.811</w:t>
              </w:r>
            </w:ins>
          </w:p>
        </w:tc>
        <w:tc>
          <w:tcPr>
            <w:tcW w:w="1044" w:type="dxa"/>
            <w:tcBorders>
              <w:top w:val="nil"/>
              <w:left w:val="nil"/>
              <w:bottom w:val="nil"/>
              <w:right w:val="single" w:sz="8" w:space="0" w:color="auto"/>
            </w:tcBorders>
            <w:shd w:val="clear" w:color="auto" w:fill="auto"/>
            <w:noWrap/>
            <w:vAlign w:val="bottom"/>
            <w:hideMark/>
          </w:tcPr>
          <w:p w14:paraId="2631459C" w14:textId="77777777" w:rsidR="00085D2D" w:rsidRPr="00085D2D" w:rsidRDefault="00085D2D" w:rsidP="00085D2D">
            <w:pPr>
              <w:spacing w:after="0"/>
              <w:jc w:val="right"/>
              <w:rPr>
                <w:ins w:id="219" w:author="Jonathan Flint" w:date="2015-11-01T20:01:00Z"/>
                <w:rFonts w:ascii="Calibri" w:eastAsia="Times New Roman" w:hAnsi="Calibri" w:cs="Times New Roman"/>
                <w:color w:val="000000"/>
                <w:lang w:val="en-GB" w:eastAsia="en-US"/>
              </w:rPr>
            </w:pPr>
            <w:ins w:id="220" w:author="Jonathan Flint" w:date="2015-11-01T20:01:00Z">
              <w:r w:rsidRPr="00085D2D">
                <w:rPr>
                  <w:rFonts w:ascii="Calibri" w:eastAsia="Times New Roman" w:hAnsi="Calibri" w:cs="Times New Roman"/>
                  <w:color w:val="000000"/>
                  <w:lang w:val="en-GB" w:eastAsia="en-US"/>
                </w:rPr>
                <w:t>0.578</w:t>
              </w:r>
            </w:ins>
          </w:p>
        </w:tc>
        <w:tc>
          <w:tcPr>
            <w:tcW w:w="933" w:type="dxa"/>
            <w:tcBorders>
              <w:top w:val="nil"/>
              <w:left w:val="nil"/>
              <w:bottom w:val="nil"/>
              <w:right w:val="nil"/>
            </w:tcBorders>
            <w:shd w:val="clear" w:color="auto" w:fill="auto"/>
            <w:noWrap/>
            <w:vAlign w:val="bottom"/>
            <w:hideMark/>
          </w:tcPr>
          <w:p w14:paraId="4B484059" w14:textId="77777777" w:rsidR="00085D2D" w:rsidRPr="00085D2D" w:rsidRDefault="00085D2D" w:rsidP="00085D2D">
            <w:pPr>
              <w:spacing w:after="0"/>
              <w:jc w:val="right"/>
              <w:rPr>
                <w:ins w:id="221" w:author="Jonathan Flint" w:date="2015-11-01T20:01:00Z"/>
                <w:rFonts w:ascii="Calibri" w:eastAsia="Times New Roman" w:hAnsi="Calibri" w:cs="Times New Roman"/>
                <w:color w:val="000000"/>
                <w:lang w:val="en-GB" w:eastAsia="en-US"/>
              </w:rPr>
            </w:pPr>
            <w:ins w:id="222" w:author="Jonathan Flint" w:date="2015-11-01T20:01:00Z">
              <w:r w:rsidRPr="00085D2D">
                <w:rPr>
                  <w:rFonts w:ascii="Calibri" w:eastAsia="Times New Roman" w:hAnsi="Calibri" w:cs="Times New Roman"/>
                  <w:color w:val="000000"/>
                  <w:lang w:val="en-GB" w:eastAsia="en-US"/>
                </w:rPr>
                <w:t>0.563</w:t>
              </w:r>
            </w:ins>
          </w:p>
        </w:tc>
        <w:tc>
          <w:tcPr>
            <w:tcW w:w="1019" w:type="dxa"/>
            <w:tcBorders>
              <w:top w:val="nil"/>
              <w:left w:val="nil"/>
              <w:bottom w:val="nil"/>
              <w:right w:val="nil"/>
            </w:tcBorders>
            <w:shd w:val="clear" w:color="auto" w:fill="auto"/>
            <w:noWrap/>
            <w:vAlign w:val="bottom"/>
            <w:hideMark/>
          </w:tcPr>
          <w:p w14:paraId="2DD96588" w14:textId="77777777" w:rsidR="00085D2D" w:rsidRPr="00085D2D" w:rsidRDefault="00085D2D" w:rsidP="00085D2D">
            <w:pPr>
              <w:spacing w:after="0"/>
              <w:jc w:val="right"/>
              <w:rPr>
                <w:ins w:id="223" w:author="Jonathan Flint" w:date="2015-11-01T20:01:00Z"/>
                <w:rFonts w:ascii="Calibri" w:eastAsia="Times New Roman" w:hAnsi="Calibri" w:cs="Times New Roman"/>
                <w:color w:val="000000"/>
                <w:lang w:val="en-GB" w:eastAsia="en-US"/>
              </w:rPr>
            </w:pPr>
            <w:ins w:id="224" w:author="Jonathan Flint" w:date="2015-11-01T20:01:00Z">
              <w:r w:rsidRPr="00085D2D">
                <w:rPr>
                  <w:rFonts w:ascii="Calibri" w:eastAsia="Times New Roman" w:hAnsi="Calibri" w:cs="Times New Roman"/>
                  <w:color w:val="000000"/>
                  <w:lang w:val="en-GB" w:eastAsia="en-US"/>
                </w:rPr>
                <w:t>0.394</w:t>
              </w:r>
            </w:ins>
          </w:p>
        </w:tc>
        <w:tc>
          <w:tcPr>
            <w:tcW w:w="1044" w:type="dxa"/>
            <w:tcBorders>
              <w:top w:val="nil"/>
              <w:left w:val="nil"/>
              <w:bottom w:val="nil"/>
              <w:right w:val="single" w:sz="8" w:space="0" w:color="auto"/>
            </w:tcBorders>
            <w:shd w:val="clear" w:color="auto" w:fill="auto"/>
            <w:noWrap/>
            <w:vAlign w:val="bottom"/>
            <w:hideMark/>
          </w:tcPr>
          <w:p w14:paraId="0818EC06" w14:textId="77777777" w:rsidR="00085D2D" w:rsidRPr="00085D2D" w:rsidRDefault="00085D2D" w:rsidP="00085D2D">
            <w:pPr>
              <w:spacing w:after="0"/>
              <w:jc w:val="right"/>
              <w:rPr>
                <w:ins w:id="225" w:author="Jonathan Flint" w:date="2015-11-01T20:01:00Z"/>
                <w:rFonts w:ascii="Calibri" w:eastAsia="Times New Roman" w:hAnsi="Calibri" w:cs="Times New Roman"/>
                <w:color w:val="000000"/>
                <w:lang w:val="en-GB" w:eastAsia="en-US"/>
              </w:rPr>
            </w:pPr>
            <w:ins w:id="226" w:author="Jonathan Flint" w:date="2015-11-01T20:01:00Z">
              <w:r w:rsidRPr="00085D2D">
                <w:rPr>
                  <w:rFonts w:ascii="Calibri" w:eastAsia="Times New Roman" w:hAnsi="Calibri" w:cs="Times New Roman"/>
                  <w:color w:val="000000"/>
                  <w:lang w:val="en-GB" w:eastAsia="en-US"/>
                </w:rPr>
                <w:t>0.719</w:t>
              </w:r>
            </w:ins>
          </w:p>
        </w:tc>
      </w:tr>
      <w:tr w:rsidR="00085D2D" w:rsidRPr="00085D2D" w14:paraId="5FF0B202" w14:textId="77777777" w:rsidTr="00085D2D">
        <w:trPr>
          <w:trHeight w:val="300"/>
          <w:ins w:id="227" w:author="Jonathan Flint" w:date="2015-11-01T20:01:00Z"/>
        </w:trPr>
        <w:tc>
          <w:tcPr>
            <w:tcW w:w="840" w:type="dxa"/>
            <w:tcBorders>
              <w:top w:val="nil"/>
              <w:left w:val="nil"/>
              <w:bottom w:val="nil"/>
              <w:right w:val="nil"/>
            </w:tcBorders>
            <w:shd w:val="clear" w:color="auto" w:fill="auto"/>
            <w:noWrap/>
            <w:vAlign w:val="bottom"/>
            <w:hideMark/>
          </w:tcPr>
          <w:p w14:paraId="4AFE4FAB" w14:textId="77777777" w:rsidR="00085D2D" w:rsidRPr="00085D2D" w:rsidRDefault="00085D2D" w:rsidP="00085D2D">
            <w:pPr>
              <w:spacing w:after="0"/>
              <w:jc w:val="right"/>
              <w:rPr>
                <w:ins w:id="228" w:author="Jonathan Flint" w:date="2015-11-01T20:01:00Z"/>
                <w:rFonts w:ascii="Calibri" w:eastAsia="Times New Roman" w:hAnsi="Calibri" w:cs="Times New Roman"/>
                <w:color w:val="000000"/>
                <w:lang w:val="en-GB" w:eastAsia="en-US"/>
              </w:rPr>
            </w:pPr>
            <w:ins w:id="229" w:author="Jonathan Flint" w:date="2015-11-01T20:01:00Z">
              <w:r w:rsidRPr="00085D2D">
                <w:rPr>
                  <w:rFonts w:ascii="Calibri" w:eastAsia="Times New Roman" w:hAnsi="Calibri" w:cs="Times New Roman"/>
                  <w:color w:val="000000"/>
                  <w:lang w:val="en-GB" w:eastAsia="en-US"/>
                </w:rPr>
                <w:t>0.35</w:t>
              </w:r>
            </w:ins>
          </w:p>
        </w:tc>
        <w:tc>
          <w:tcPr>
            <w:tcW w:w="933" w:type="dxa"/>
            <w:tcBorders>
              <w:top w:val="nil"/>
              <w:left w:val="single" w:sz="8" w:space="0" w:color="auto"/>
              <w:bottom w:val="nil"/>
              <w:right w:val="nil"/>
            </w:tcBorders>
            <w:shd w:val="clear" w:color="auto" w:fill="auto"/>
            <w:noWrap/>
            <w:vAlign w:val="bottom"/>
            <w:hideMark/>
          </w:tcPr>
          <w:p w14:paraId="1943203A" w14:textId="77777777" w:rsidR="00085D2D" w:rsidRPr="00085D2D" w:rsidRDefault="00085D2D" w:rsidP="00085D2D">
            <w:pPr>
              <w:spacing w:after="0"/>
              <w:jc w:val="right"/>
              <w:rPr>
                <w:ins w:id="230" w:author="Jonathan Flint" w:date="2015-11-01T20:01:00Z"/>
                <w:rFonts w:ascii="Calibri" w:eastAsia="Times New Roman" w:hAnsi="Calibri" w:cs="Times New Roman"/>
                <w:color w:val="000000"/>
                <w:lang w:val="en-GB" w:eastAsia="en-US"/>
              </w:rPr>
            </w:pPr>
            <w:ins w:id="231" w:author="Jonathan Flint" w:date="2015-11-01T20:01:00Z">
              <w:r w:rsidRPr="00085D2D">
                <w:rPr>
                  <w:rFonts w:ascii="Calibri" w:eastAsia="Times New Roman" w:hAnsi="Calibri" w:cs="Times New Roman"/>
                  <w:color w:val="000000"/>
                  <w:lang w:val="en-GB" w:eastAsia="en-US"/>
                </w:rPr>
                <w:t>0.768</w:t>
              </w:r>
            </w:ins>
          </w:p>
        </w:tc>
        <w:tc>
          <w:tcPr>
            <w:tcW w:w="1019" w:type="dxa"/>
            <w:tcBorders>
              <w:top w:val="nil"/>
              <w:left w:val="nil"/>
              <w:bottom w:val="nil"/>
              <w:right w:val="nil"/>
            </w:tcBorders>
            <w:shd w:val="clear" w:color="auto" w:fill="auto"/>
            <w:noWrap/>
            <w:vAlign w:val="bottom"/>
            <w:hideMark/>
          </w:tcPr>
          <w:p w14:paraId="3F380106" w14:textId="77777777" w:rsidR="00085D2D" w:rsidRPr="00085D2D" w:rsidRDefault="00085D2D" w:rsidP="00085D2D">
            <w:pPr>
              <w:spacing w:after="0"/>
              <w:jc w:val="right"/>
              <w:rPr>
                <w:ins w:id="232" w:author="Jonathan Flint" w:date="2015-11-01T20:01:00Z"/>
                <w:rFonts w:ascii="Calibri" w:eastAsia="Times New Roman" w:hAnsi="Calibri" w:cs="Times New Roman"/>
                <w:color w:val="000000"/>
                <w:lang w:val="en-GB" w:eastAsia="en-US"/>
              </w:rPr>
            </w:pPr>
            <w:ins w:id="233" w:author="Jonathan Flint" w:date="2015-11-01T20:01:00Z">
              <w:r w:rsidRPr="00085D2D">
                <w:rPr>
                  <w:rFonts w:ascii="Calibri" w:eastAsia="Times New Roman" w:hAnsi="Calibri" w:cs="Times New Roman"/>
                  <w:color w:val="000000"/>
                  <w:lang w:val="en-GB" w:eastAsia="en-US"/>
                </w:rPr>
                <w:t>0.855</w:t>
              </w:r>
            </w:ins>
          </w:p>
        </w:tc>
        <w:tc>
          <w:tcPr>
            <w:tcW w:w="1044" w:type="dxa"/>
            <w:tcBorders>
              <w:top w:val="nil"/>
              <w:left w:val="nil"/>
              <w:bottom w:val="nil"/>
              <w:right w:val="single" w:sz="8" w:space="0" w:color="auto"/>
            </w:tcBorders>
            <w:shd w:val="clear" w:color="auto" w:fill="auto"/>
            <w:noWrap/>
            <w:vAlign w:val="bottom"/>
            <w:hideMark/>
          </w:tcPr>
          <w:p w14:paraId="628C269C" w14:textId="77777777" w:rsidR="00085D2D" w:rsidRPr="00085D2D" w:rsidRDefault="00085D2D" w:rsidP="00085D2D">
            <w:pPr>
              <w:spacing w:after="0"/>
              <w:jc w:val="right"/>
              <w:rPr>
                <w:ins w:id="234" w:author="Jonathan Flint" w:date="2015-11-01T20:01:00Z"/>
                <w:rFonts w:ascii="Calibri" w:eastAsia="Times New Roman" w:hAnsi="Calibri" w:cs="Times New Roman"/>
                <w:color w:val="000000"/>
                <w:lang w:val="en-GB" w:eastAsia="en-US"/>
              </w:rPr>
            </w:pPr>
            <w:ins w:id="235" w:author="Jonathan Flint" w:date="2015-11-01T20:01:00Z">
              <w:r w:rsidRPr="00085D2D">
                <w:rPr>
                  <w:rFonts w:ascii="Calibri" w:eastAsia="Times New Roman" w:hAnsi="Calibri" w:cs="Times New Roman"/>
                  <w:color w:val="000000"/>
                  <w:lang w:val="en-GB" w:eastAsia="en-US"/>
                </w:rPr>
                <w:t>0.668</w:t>
              </w:r>
            </w:ins>
          </w:p>
        </w:tc>
        <w:tc>
          <w:tcPr>
            <w:tcW w:w="933" w:type="dxa"/>
            <w:tcBorders>
              <w:top w:val="nil"/>
              <w:left w:val="nil"/>
              <w:bottom w:val="nil"/>
              <w:right w:val="nil"/>
            </w:tcBorders>
            <w:shd w:val="clear" w:color="auto" w:fill="auto"/>
            <w:noWrap/>
            <w:vAlign w:val="bottom"/>
            <w:hideMark/>
          </w:tcPr>
          <w:p w14:paraId="35B209EF" w14:textId="77777777" w:rsidR="00085D2D" w:rsidRPr="00085D2D" w:rsidRDefault="00085D2D" w:rsidP="00085D2D">
            <w:pPr>
              <w:spacing w:after="0"/>
              <w:jc w:val="right"/>
              <w:rPr>
                <w:ins w:id="236" w:author="Jonathan Flint" w:date="2015-11-01T20:01:00Z"/>
                <w:rFonts w:ascii="Calibri" w:eastAsia="Times New Roman" w:hAnsi="Calibri" w:cs="Times New Roman"/>
                <w:color w:val="000000"/>
                <w:lang w:val="en-GB" w:eastAsia="en-US"/>
              </w:rPr>
            </w:pPr>
            <w:ins w:id="237" w:author="Jonathan Flint" w:date="2015-11-01T20:01:00Z">
              <w:r w:rsidRPr="00085D2D">
                <w:rPr>
                  <w:rFonts w:ascii="Calibri" w:eastAsia="Times New Roman" w:hAnsi="Calibri" w:cs="Times New Roman"/>
                  <w:color w:val="000000"/>
                  <w:lang w:val="en-GB" w:eastAsia="en-US"/>
                </w:rPr>
                <w:t>0.626</w:t>
              </w:r>
            </w:ins>
          </w:p>
        </w:tc>
        <w:tc>
          <w:tcPr>
            <w:tcW w:w="1019" w:type="dxa"/>
            <w:tcBorders>
              <w:top w:val="nil"/>
              <w:left w:val="nil"/>
              <w:bottom w:val="nil"/>
              <w:right w:val="nil"/>
            </w:tcBorders>
            <w:shd w:val="clear" w:color="auto" w:fill="auto"/>
            <w:noWrap/>
            <w:vAlign w:val="bottom"/>
            <w:hideMark/>
          </w:tcPr>
          <w:p w14:paraId="0A33F8CF" w14:textId="77777777" w:rsidR="00085D2D" w:rsidRPr="00085D2D" w:rsidRDefault="00085D2D" w:rsidP="00085D2D">
            <w:pPr>
              <w:spacing w:after="0"/>
              <w:jc w:val="right"/>
              <w:rPr>
                <w:ins w:id="238" w:author="Jonathan Flint" w:date="2015-11-01T20:01:00Z"/>
                <w:rFonts w:ascii="Calibri" w:eastAsia="Times New Roman" w:hAnsi="Calibri" w:cs="Times New Roman"/>
                <w:color w:val="000000"/>
                <w:lang w:val="en-GB" w:eastAsia="en-US"/>
              </w:rPr>
            </w:pPr>
            <w:ins w:id="239" w:author="Jonathan Flint" w:date="2015-11-01T20:01:00Z">
              <w:r w:rsidRPr="00085D2D">
                <w:rPr>
                  <w:rFonts w:ascii="Calibri" w:eastAsia="Times New Roman" w:hAnsi="Calibri" w:cs="Times New Roman"/>
                  <w:color w:val="000000"/>
                  <w:lang w:val="en-GB" w:eastAsia="en-US"/>
                </w:rPr>
                <w:t>0.480</w:t>
              </w:r>
            </w:ins>
          </w:p>
        </w:tc>
        <w:tc>
          <w:tcPr>
            <w:tcW w:w="1044" w:type="dxa"/>
            <w:tcBorders>
              <w:top w:val="nil"/>
              <w:left w:val="nil"/>
              <w:bottom w:val="nil"/>
              <w:right w:val="single" w:sz="8" w:space="0" w:color="auto"/>
            </w:tcBorders>
            <w:shd w:val="clear" w:color="auto" w:fill="auto"/>
            <w:noWrap/>
            <w:vAlign w:val="bottom"/>
            <w:hideMark/>
          </w:tcPr>
          <w:p w14:paraId="06DCCEA8" w14:textId="77777777" w:rsidR="00085D2D" w:rsidRPr="00085D2D" w:rsidRDefault="00085D2D" w:rsidP="00085D2D">
            <w:pPr>
              <w:spacing w:after="0"/>
              <w:jc w:val="right"/>
              <w:rPr>
                <w:ins w:id="240" w:author="Jonathan Flint" w:date="2015-11-01T20:01:00Z"/>
                <w:rFonts w:ascii="Calibri" w:eastAsia="Times New Roman" w:hAnsi="Calibri" w:cs="Times New Roman"/>
                <w:color w:val="000000"/>
                <w:lang w:val="en-GB" w:eastAsia="en-US"/>
              </w:rPr>
            </w:pPr>
            <w:ins w:id="241" w:author="Jonathan Flint" w:date="2015-11-01T20:01:00Z">
              <w:r w:rsidRPr="00085D2D">
                <w:rPr>
                  <w:rFonts w:ascii="Calibri" w:eastAsia="Times New Roman" w:hAnsi="Calibri" w:cs="Times New Roman"/>
                  <w:color w:val="000000"/>
                  <w:lang w:val="en-GB" w:eastAsia="en-US"/>
                </w:rPr>
                <w:t>0.758</w:t>
              </w:r>
            </w:ins>
          </w:p>
        </w:tc>
      </w:tr>
      <w:tr w:rsidR="00085D2D" w:rsidRPr="00085D2D" w14:paraId="5B909C76" w14:textId="77777777" w:rsidTr="00085D2D">
        <w:trPr>
          <w:trHeight w:val="300"/>
          <w:ins w:id="242" w:author="Jonathan Flint" w:date="2015-11-01T20:01:00Z"/>
        </w:trPr>
        <w:tc>
          <w:tcPr>
            <w:tcW w:w="840" w:type="dxa"/>
            <w:tcBorders>
              <w:top w:val="nil"/>
              <w:left w:val="nil"/>
              <w:bottom w:val="nil"/>
              <w:right w:val="nil"/>
            </w:tcBorders>
            <w:shd w:val="clear" w:color="auto" w:fill="auto"/>
            <w:noWrap/>
            <w:vAlign w:val="bottom"/>
            <w:hideMark/>
          </w:tcPr>
          <w:p w14:paraId="2FE9F2A9" w14:textId="77777777" w:rsidR="00085D2D" w:rsidRPr="00085D2D" w:rsidRDefault="00085D2D" w:rsidP="00085D2D">
            <w:pPr>
              <w:spacing w:after="0"/>
              <w:jc w:val="right"/>
              <w:rPr>
                <w:ins w:id="243" w:author="Jonathan Flint" w:date="2015-11-01T20:01:00Z"/>
                <w:rFonts w:ascii="Calibri" w:eastAsia="Times New Roman" w:hAnsi="Calibri" w:cs="Times New Roman"/>
                <w:color w:val="000000"/>
                <w:lang w:val="en-GB" w:eastAsia="en-US"/>
              </w:rPr>
            </w:pPr>
            <w:ins w:id="244" w:author="Jonathan Flint" w:date="2015-11-01T20:01:00Z">
              <w:r w:rsidRPr="00085D2D">
                <w:rPr>
                  <w:rFonts w:ascii="Calibri" w:eastAsia="Times New Roman" w:hAnsi="Calibri" w:cs="Times New Roman"/>
                  <w:color w:val="000000"/>
                  <w:lang w:val="en-GB" w:eastAsia="en-US"/>
                </w:rPr>
                <w:t>0.40</w:t>
              </w:r>
            </w:ins>
          </w:p>
        </w:tc>
        <w:tc>
          <w:tcPr>
            <w:tcW w:w="933" w:type="dxa"/>
            <w:tcBorders>
              <w:top w:val="nil"/>
              <w:left w:val="single" w:sz="8" w:space="0" w:color="auto"/>
              <w:bottom w:val="nil"/>
              <w:right w:val="nil"/>
            </w:tcBorders>
            <w:shd w:val="clear" w:color="auto" w:fill="auto"/>
            <w:noWrap/>
            <w:vAlign w:val="bottom"/>
            <w:hideMark/>
          </w:tcPr>
          <w:p w14:paraId="3D0F0181" w14:textId="77777777" w:rsidR="00085D2D" w:rsidRPr="00085D2D" w:rsidRDefault="00085D2D" w:rsidP="00085D2D">
            <w:pPr>
              <w:spacing w:after="0"/>
              <w:jc w:val="right"/>
              <w:rPr>
                <w:ins w:id="245" w:author="Jonathan Flint" w:date="2015-11-01T20:01:00Z"/>
                <w:rFonts w:ascii="Calibri" w:eastAsia="Times New Roman" w:hAnsi="Calibri" w:cs="Times New Roman"/>
                <w:color w:val="000000"/>
                <w:lang w:val="en-GB" w:eastAsia="en-US"/>
              </w:rPr>
            </w:pPr>
            <w:ins w:id="246" w:author="Jonathan Flint" w:date="2015-11-01T20:01:00Z">
              <w:r w:rsidRPr="00085D2D">
                <w:rPr>
                  <w:rFonts w:ascii="Calibri" w:eastAsia="Times New Roman" w:hAnsi="Calibri" w:cs="Times New Roman"/>
                  <w:color w:val="000000"/>
                  <w:lang w:val="en-GB" w:eastAsia="en-US"/>
                </w:rPr>
                <w:t>0.795</w:t>
              </w:r>
            </w:ins>
          </w:p>
        </w:tc>
        <w:tc>
          <w:tcPr>
            <w:tcW w:w="1019" w:type="dxa"/>
            <w:tcBorders>
              <w:top w:val="nil"/>
              <w:left w:val="nil"/>
              <w:bottom w:val="nil"/>
              <w:right w:val="nil"/>
            </w:tcBorders>
            <w:shd w:val="clear" w:color="auto" w:fill="auto"/>
            <w:noWrap/>
            <w:vAlign w:val="bottom"/>
            <w:hideMark/>
          </w:tcPr>
          <w:p w14:paraId="03B98FFA" w14:textId="77777777" w:rsidR="00085D2D" w:rsidRPr="00085D2D" w:rsidRDefault="00085D2D" w:rsidP="00085D2D">
            <w:pPr>
              <w:spacing w:after="0"/>
              <w:jc w:val="right"/>
              <w:rPr>
                <w:ins w:id="247" w:author="Jonathan Flint" w:date="2015-11-01T20:01:00Z"/>
                <w:rFonts w:ascii="Calibri" w:eastAsia="Times New Roman" w:hAnsi="Calibri" w:cs="Times New Roman"/>
                <w:color w:val="000000"/>
                <w:lang w:val="en-GB" w:eastAsia="en-US"/>
              </w:rPr>
            </w:pPr>
            <w:ins w:id="248" w:author="Jonathan Flint" w:date="2015-11-01T20:01:00Z">
              <w:r w:rsidRPr="00085D2D">
                <w:rPr>
                  <w:rFonts w:ascii="Calibri" w:eastAsia="Times New Roman" w:hAnsi="Calibri" w:cs="Times New Roman"/>
                  <w:color w:val="000000"/>
                  <w:lang w:val="en-GB" w:eastAsia="en-US"/>
                </w:rPr>
                <w:t>0.869</w:t>
              </w:r>
            </w:ins>
          </w:p>
        </w:tc>
        <w:tc>
          <w:tcPr>
            <w:tcW w:w="1044" w:type="dxa"/>
            <w:tcBorders>
              <w:top w:val="nil"/>
              <w:left w:val="nil"/>
              <w:bottom w:val="nil"/>
              <w:right w:val="single" w:sz="8" w:space="0" w:color="auto"/>
            </w:tcBorders>
            <w:shd w:val="clear" w:color="auto" w:fill="auto"/>
            <w:noWrap/>
            <w:vAlign w:val="bottom"/>
            <w:hideMark/>
          </w:tcPr>
          <w:p w14:paraId="00D522B2" w14:textId="77777777" w:rsidR="00085D2D" w:rsidRPr="00085D2D" w:rsidRDefault="00085D2D" w:rsidP="00085D2D">
            <w:pPr>
              <w:spacing w:after="0"/>
              <w:jc w:val="right"/>
              <w:rPr>
                <w:ins w:id="249" w:author="Jonathan Flint" w:date="2015-11-01T20:01:00Z"/>
                <w:rFonts w:ascii="Calibri" w:eastAsia="Times New Roman" w:hAnsi="Calibri" w:cs="Times New Roman"/>
                <w:color w:val="000000"/>
                <w:lang w:val="en-GB" w:eastAsia="en-US"/>
              </w:rPr>
            </w:pPr>
            <w:ins w:id="250" w:author="Jonathan Flint" w:date="2015-11-01T20:01:00Z">
              <w:r w:rsidRPr="00085D2D">
                <w:rPr>
                  <w:rFonts w:ascii="Calibri" w:eastAsia="Times New Roman" w:hAnsi="Calibri" w:cs="Times New Roman"/>
                  <w:color w:val="000000"/>
                  <w:lang w:val="en-GB" w:eastAsia="en-US"/>
                </w:rPr>
                <w:t>0.710</w:t>
              </w:r>
            </w:ins>
          </w:p>
        </w:tc>
        <w:tc>
          <w:tcPr>
            <w:tcW w:w="933" w:type="dxa"/>
            <w:tcBorders>
              <w:top w:val="nil"/>
              <w:left w:val="nil"/>
              <w:bottom w:val="nil"/>
              <w:right w:val="nil"/>
            </w:tcBorders>
            <w:shd w:val="clear" w:color="auto" w:fill="auto"/>
            <w:noWrap/>
            <w:vAlign w:val="bottom"/>
            <w:hideMark/>
          </w:tcPr>
          <w:p w14:paraId="0BA0B4F9" w14:textId="77777777" w:rsidR="00085D2D" w:rsidRPr="00085D2D" w:rsidRDefault="00085D2D" w:rsidP="00085D2D">
            <w:pPr>
              <w:spacing w:after="0"/>
              <w:jc w:val="right"/>
              <w:rPr>
                <w:ins w:id="251" w:author="Jonathan Flint" w:date="2015-11-01T20:01:00Z"/>
                <w:rFonts w:ascii="Calibri" w:eastAsia="Times New Roman" w:hAnsi="Calibri" w:cs="Times New Roman"/>
                <w:color w:val="000000"/>
                <w:lang w:val="en-GB" w:eastAsia="en-US"/>
              </w:rPr>
            </w:pPr>
            <w:ins w:id="252" w:author="Jonathan Flint" w:date="2015-11-01T20:01:00Z">
              <w:r w:rsidRPr="00085D2D">
                <w:rPr>
                  <w:rFonts w:ascii="Calibri" w:eastAsia="Times New Roman" w:hAnsi="Calibri" w:cs="Times New Roman"/>
                  <w:color w:val="000000"/>
                  <w:lang w:val="en-GB" w:eastAsia="en-US"/>
                </w:rPr>
                <w:t>0.655</w:t>
              </w:r>
            </w:ins>
          </w:p>
        </w:tc>
        <w:tc>
          <w:tcPr>
            <w:tcW w:w="1019" w:type="dxa"/>
            <w:tcBorders>
              <w:top w:val="nil"/>
              <w:left w:val="nil"/>
              <w:bottom w:val="nil"/>
              <w:right w:val="nil"/>
            </w:tcBorders>
            <w:shd w:val="clear" w:color="auto" w:fill="auto"/>
            <w:noWrap/>
            <w:vAlign w:val="bottom"/>
            <w:hideMark/>
          </w:tcPr>
          <w:p w14:paraId="2F4B71AD" w14:textId="77777777" w:rsidR="00085D2D" w:rsidRPr="00085D2D" w:rsidRDefault="00085D2D" w:rsidP="00085D2D">
            <w:pPr>
              <w:spacing w:after="0"/>
              <w:jc w:val="right"/>
              <w:rPr>
                <w:ins w:id="253" w:author="Jonathan Flint" w:date="2015-11-01T20:01:00Z"/>
                <w:rFonts w:ascii="Calibri" w:eastAsia="Times New Roman" w:hAnsi="Calibri" w:cs="Times New Roman"/>
                <w:color w:val="000000"/>
                <w:lang w:val="en-GB" w:eastAsia="en-US"/>
              </w:rPr>
            </w:pPr>
            <w:ins w:id="254" w:author="Jonathan Flint" w:date="2015-11-01T20:01:00Z">
              <w:r w:rsidRPr="00085D2D">
                <w:rPr>
                  <w:rFonts w:ascii="Calibri" w:eastAsia="Times New Roman" w:hAnsi="Calibri" w:cs="Times New Roman"/>
                  <w:color w:val="000000"/>
                  <w:lang w:val="en-GB" w:eastAsia="en-US"/>
                </w:rPr>
                <w:t>0.526</w:t>
              </w:r>
            </w:ins>
          </w:p>
        </w:tc>
        <w:tc>
          <w:tcPr>
            <w:tcW w:w="1044" w:type="dxa"/>
            <w:tcBorders>
              <w:top w:val="nil"/>
              <w:left w:val="nil"/>
              <w:bottom w:val="nil"/>
              <w:right w:val="single" w:sz="8" w:space="0" w:color="auto"/>
            </w:tcBorders>
            <w:shd w:val="clear" w:color="auto" w:fill="auto"/>
            <w:noWrap/>
            <w:vAlign w:val="bottom"/>
            <w:hideMark/>
          </w:tcPr>
          <w:p w14:paraId="7C54C82F" w14:textId="77777777" w:rsidR="00085D2D" w:rsidRPr="00085D2D" w:rsidRDefault="00085D2D" w:rsidP="00085D2D">
            <w:pPr>
              <w:spacing w:after="0"/>
              <w:jc w:val="right"/>
              <w:rPr>
                <w:ins w:id="255" w:author="Jonathan Flint" w:date="2015-11-01T20:01:00Z"/>
                <w:rFonts w:ascii="Calibri" w:eastAsia="Times New Roman" w:hAnsi="Calibri" w:cs="Times New Roman"/>
                <w:color w:val="000000"/>
                <w:lang w:val="en-GB" w:eastAsia="en-US"/>
              </w:rPr>
            </w:pPr>
            <w:ins w:id="256" w:author="Jonathan Flint" w:date="2015-11-01T20:01:00Z">
              <w:r w:rsidRPr="00085D2D">
                <w:rPr>
                  <w:rFonts w:ascii="Calibri" w:eastAsia="Times New Roman" w:hAnsi="Calibri" w:cs="Times New Roman"/>
                  <w:color w:val="000000"/>
                  <w:lang w:val="en-GB" w:eastAsia="en-US"/>
                </w:rPr>
                <w:t>0.772</w:t>
              </w:r>
            </w:ins>
          </w:p>
        </w:tc>
      </w:tr>
      <w:tr w:rsidR="00085D2D" w:rsidRPr="00085D2D" w14:paraId="3E169A19" w14:textId="77777777" w:rsidTr="00085D2D">
        <w:trPr>
          <w:trHeight w:val="300"/>
          <w:ins w:id="257" w:author="Jonathan Flint" w:date="2015-11-01T20:01:00Z"/>
        </w:trPr>
        <w:tc>
          <w:tcPr>
            <w:tcW w:w="840" w:type="dxa"/>
            <w:tcBorders>
              <w:top w:val="nil"/>
              <w:left w:val="nil"/>
              <w:bottom w:val="nil"/>
              <w:right w:val="nil"/>
            </w:tcBorders>
            <w:shd w:val="clear" w:color="auto" w:fill="auto"/>
            <w:noWrap/>
            <w:vAlign w:val="bottom"/>
            <w:hideMark/>
          </w:tcPr>
          <w:p w14:paraId="55CF33F5" w14:textId="77777777" w:rsidR="00085D2D" w:rsidRPr="00085D2D" w:rsidRDefault="00085D2D" w:rsidP="00085D2D">
            <w:pPr>
              <w:spacing w:after="0"/>
              <w:jc w:val="right"/>
              <w:rPr>
                <w:ins w:id="258" w:author="Jonathan Flint" w:date="2015-11-01T20:01:00Z"/>
                <w:rFonts w:ascii="Calibri" w:eastAsia="Times New Roman" w:hAnsi="Calibri" w:cs="Times New Roman"/>
                <w:color w:val="000000"/>
                <w:lang w:val="en-GB" w:eastAsia="en-US"/>
              </w:rPr>
            </w:pPr>
            <w:ins w:id="259" w:author="Jonathan Flint" w:date="2015-11-01T20:01:00Z">
              <w:r w:rsidRPr="00085D2D">
                <w:rPr>
                  <w:rFonts w:ascii="Calibri" w:eastAsia="Times New Roman" w:hAnsi="Calibri" w:cs="Times New Roman"/>
                  <w:color w:val="000000"/>
                  <w:lang w:val="en-GB" w:eastAsia="en-US"/>
                </w:rPr>
                <w:t>0.45</w:t>
              </w:r>
            </w:ins>
          </w:p>
        </w:tc>
        <w:tc>
          <w:tcPr>
            <w:tcW w:w="933" w:type="dxa"/>
            <w:tcBorders>
              <w:top w:val="nil"/>
              <w:left w:val="single" w:sz="8" w:space="0" w:color="auto"/>
              <w:bottom w:val="nil"/>
              <w:right w:val="nil"/>
            </w:tcBorders>
            <w:shd w:val="clear" w:color="auto" w:fill="auto"/>
            <w:noWrap/>
            <w:vAlign w:val="bottom"/>
            <w:hideMark/>
          </w:tcPr>
          <w:p w14:paraId="090916B9" w14:textId="77777777" w:rsidR="00085D2D" w:rsidRPr="00085D2D" w:rsidRDefault="00085D2D" w:rsidP="00085D2D">
            <w:pPr>
              <w:spacing w:after="0"/>
              <w:jc w:val="right"/>
              <w:rPr>
                <w:ins w:id="260" w:author="Jonathan Flint" w:date="2015-11-01T20:01:00Z"/>
                <w:rFonts w:ascii="Calibri" w:eastAsia="Times New Roman" w:hAnsi="Calibri" w:cs="Times New Roman"/>
                <w:color w:val="000000"/>
                <w:lang w:val="en-GB" w:eastAsia="en-US"/>
              </w:rPr>
            </w:pPr>
            <w:ins w:id="261" w:author="Jonathan Flint" w:date="2015-11-01T20:01:00Z">
              <w:r w:rsidRPr="00085D2D">
                <w:rPr>
                  <w:rFonts w:ascii="Calibri" w:eastAsia="Times New Roman" w:hAnsi="Calibri" w:cs="Times New Roman"/>
                  <w:color w:val="000000"/>
                  <w:lang w:val="en-GB" w:eastAsia="en-US"/>
                </w:rPr>
                <w:t>0.853</w:t>
              </w:r>
            </w:ins>
          </w:p>
        </w:tc>
        <w:tc>
          <w:tcPr>
            <w:tcW w:w="1019" w:type="dxa"/>
            <w:tcBorders>
              <w:top w:val="nil"/>
              <w:left w:val="nil"/>
              <w:bottom w:val="nil"/>
              <w:right w:val="nil"/>
            </w:tcBorders>
            <w:shd w:val="clear" w:color="auto" w:fill="auto"/>
            <w:noWrap/>
            <w:vAlign w:val="bottom"/>
            <w:hideMark/>
          </w:tcPr>
          <w:p w14:paraId="3CB96D15" w14:textId="77777777" w:rsidR="00085D2D" w:rsidRPr="00085D2D" w:rsidRDefault="00085D2D" w:rsidP="00085D2D">
            <w:pPr>
              <w:spacing w:after="0"/>
              <w:jc w:val="right"/>
              <w:rPr>
                <w:ins w:id="262" w:author="Jonathan Flint" w:date="2015-11-01T20:01:00Z"/>
                <w:rFonts w:ascii="Calibri" w:eastAsia="Times New Roman" w:hAnsi="Calibri" w:cs="Times New Roman"/>
                <w:color w:val="000000"/>
                <w:lang w:val="en-GB" w:eastAsia="en-US"/>
              </w:rPr>
            </w:pPr>
            <w:ins w:id="263" w:author="Jonathan Flint" w:date="2015-11-01T20:01:00Z">
              <w:r w:rsidRPr="00085D2D">
                <w:rPr>
                  <w:rFonts w:ascii="Calibri" w:eastAsia="Times New Roman" w:hAnsi="Calibri" w:cs="Times New Roman"/>
                  <w:color w:val="000000"/>
                  <w:lang w:val="en-GB" w:eastAsia="en-US"/>
                </w:rPr>
                <w:t>0.911</w:t>
              </w:r>
            </w:ins>
          </w:p>
        </w:tc>
        <w:tc>
          <w:tcPr>
            <w:tcW w:w="1044" w:type="dxa"/>
            <w:tcBorders>
              <w:top w:val="nil"/>
              <w:left w:val="nil"/>
              <w:bottom w:val="nil"/>
              <w:right w:val="single" w:sz="8" w:space="0" w:color="auto"/>
            </w:tcBorders>
            <w:shd w:val="clear" w:color="auto" w:fill="auto"/>
            <w:noWrap/>
            <w:vAlign w:val="bottom"/>
            <w:hideMark/>
          </w:tcPr>
          <w:p w14:paraId="309A891C" w14:textId="77777777" w:rsidR="00085D2D" w:rsidRPr="00085D2D" w:rsidRDefault="00085D2D" w:rsidP="00085D2D">
            <w:pPr>
              <w:spacing w:after="0"/>
              <w:jc w:val="right"/>
              <w:rPr>
                <w:ins w:id="264" w:author="Jonathan Flint" w:date="2015-11-01T20:01:00Z"/>
                <w:rFonts w:ascii="Calibri" w:eastAsia="Times New Roman" w:hAnsi="Calibri" w:cs="Times New Roman"/>
                <w:color w:val="000000"/>
                <w:lang w:val="en-GB" w:eastAsia="en-US"/>
              </w:rPr>
            </w:pPr>
            <w:ins w:id="265" w:author="Jonathan Flint" w:date="2015-11-01T20:01:00Z">
              <w:r w:rsidRPr="00085D2D">
                <w:rPr>
                  <w:rFonts w:ascii="Calibri" w:eastAsia="Times New Roman" w:hAnsi="Calibri" w:cs="Times New Roman"/>
                  <w:color w:val="000000"/>
                  <w:lang w:val="en-GB" w:eastAsia="en-US"/>
                </w:rPr>
                <w:t>0.784</w:t>
              </w:r>
            </w:ins>
          </w:p>
        </w:tc>
        <w:tc>
          <w:tcPr>
            <w:tcW w:w="933" w:type="dxa"/>
            <w:tcBorders>
              <w:top w:val="nil"/>
              <w:left w:val="nil"/>
              <w:bottom w:val="nil"/>
              <w:right w:val="nil"/>
            </w:tcBorders>
            <w:shd w:val="clear" w:color="auto" w:fill="auto"/>
            <w:noWrap/>
            <w:vAlign w:val="bottom"/>
            <w:hideMark/>
          </w:tcPr>
          <w:p w14:paraId="338ABFC7" w14:textId="77777777" w:rsidR="00085D2D" w:rsidRPr="00085D2D" w:rsidRDefault="00085D2D" w:rsidP="00085D2D">
            <w:pPr>
              <w:spacing w:after="0"/>
              <w:jc w:val="right"/>
              <w:rPr>
                <w:ins w:id="266" w:author="Jonathan Flint" w:date="2015-11-01T20:01:00Z"/>
                <w:rFonts w:ascii="Calibri" w:eastAsia="Times New Roman" w:hAnsi="Calibri" w:cs="Times New Roman"/>
                <w:color w:val="000000"/>
                <w:lang w:val="en-GB" w:eastAsia="en-US"/>
              </w:rPr>
            </w:pPr>
            <w:ins w:id="267" w:author="Jonathan Flint" w:date="2015-11-01T20:01:00Z">
              <w:r w:rsidRPr="00085D2D">
                <w:rPr>
                  <w:rFonts w:ascii="Calibri" w:eastAsia="Times New Roman" w:hAnsi="Calibri" w:cs="Times New Roman"/>
                  <w:color w:val="000000"/>
                  <w:lang w:val="en-GB" w:eastAsia="en-US"/>
                </w:rPr>
                <w:t>0.731</w:t>
              </w:r>
            </w:ins>
          </w:p>
        </w:tc>
        <w:tc>
          <w:tcPr>
            <w:tcW w:w="1019" w:type="dxa"/>
            <w:tcBorders>
              <w:top w:val="nil"/>
              <w:left w:val="nil"/>
              <w:bottom w:val="nil"/>
              <w:right w:val="nil"/>
            </w:tcBorders>
            <w:shd w:val="clear" w:color="auto" w:fill="auto"/>
            <w:noWrap/>
            <w:vAlign w:val="bottom"/>
            <w:hideMark/>
          </w:tcPr>
          <w:p w14:paraId="6CEC0F81" w14:textId="77777777" w:rsidR="00085D2D" w:rsidRPr="00085D2D" w:rsidRDefault="00085D2D" w:rsidP="00085D2D">
            <w:pPr>
              <w:spacing w:after="0"/>
              <w:jc w:val="right"/>
              <w:rPr>
                <w:ins w:id="268" w:author="Jonathan Flint" w:date="2015-11-01T20:01:00Z"/>
                <w:rFonts w:ascii="Calibri" w:eastAsia="Times New Roman" w:hAnsi="Calibri" w:cs="Times New Roman"/>
                <w:color w:val="000000"/>
                <w:lang w:val="en-GB" w:eastAsia="en-US"/>
              </w:rPr>
            </w:pPr>
            <w:ins w:id="269" w:author="Jonathan Flint" w:date="2015-11-01T20:01:00Z">
              <w:r w:rsidRPr="00085D2D">
                <w:rPr>
                  <w:rFonts w:ascii="Calibri" w:eastAsia="Times New Roman" w:hAnsi="Calibri" w:cs="Times New Roman"/>
                  <w:color w:val="000000"/>
                  <w:lang w:val="en-GB" w:eastAsia="en-US"/>
                </w:rPr>
                <w:t>0.619</w:t>
              </w:r>
            </w:ins>
          </w:p>
        </w:tc>
        <w:tc>
          <w:tcPr>
            <w:tcW w:w="1044" w:type="dxa"/>
            <w:tcBorders>
              <w:top w:val="nil"/>
              <w:left w:val="nil"/>
              <w:bottom w:val="nil"/>
              <w:right w:val="single" w:sz="8" w:space="0" w:color="auto"/>
            </w:tcBorders>
            <w:shd w:val="clear" w:color="auto" w:fill="auto"/>
            <w:noWrap/>
            <w:vAlign w:val="bottom"/>
            <w:hideMark/>
          </w:tcPr>
          <w:p w14:paraId="371BBC61" w14:textId="77777777" w:rsidR="00085D2D" w:rsidRPr="00085D2D" w:rsidRDefault="00085D2D" w:rsidP="00085D2D">
            <w:pPr>
              <w:spacing w:after="0"/>
              <w:jc w:val="right"/>
              <w:rPr>
                <w:ins w:id="270" w:author="Jonathan Flint" w:date="2015-11-01T20:01:00Z"/>
                <w:rFonts w:ascii="Calibri" w:eastAsia="Times New Roman" w:hAnsi="Calibri" w:cs="Times New Roman"/>
                <w:color w:val="000000"/>
                <w:lang w:val="en-GB" w:eastAsia="en-US"/>
              </w:rPr>
            </w:pPr>
            <w:ins w:id="271" w:author="Jonathan Flint" w:date="2015-11-01T20:01:00Z">
              <w:r w:rsidRPr="00085D2D">
                <w:rPr>
                  <w:rFonts w:ascii="Calibri" w:eastAsia="Times New Roman" w:hAnsi="Calibri" w:cs="Times New Roman"/>
                  <w:color w:val="000000"/>
                  <w:lang w:val="en-GB" w:eastAsia="en-US"/>
                </w:rPr>
                <w:t>0.829</w:t>
              </w:r>
            </w:ins>
          </w:p>
        </w:tc>
      </w:tr>
      <w:tr w:rsidR="00085D2D" w:rsidRPr="00085D2D" w14:paraId="1EED3C8B" w14:textId="77777777" w:rsidTr="00085D2D">
        <w:trPr>
          <w:trHeight w:val="320"/>
          <w:ins w:id="272" w:author="Jonathan Flint" w:date="2015-11-01T20:01:00Z"/>
        </w:trPr>
        <w:tc>
          <w:tcPr>
            <w:tcW w:w="840" w:type="dxa"/>
            <w:tcBorders>
              <w:top w:val="nil"/>
              <w:left w:val="nil"/>
              <w:bottom w:val="nil"/>
              <w:right w:val="nil"/>
            </w:tcBorders>
            <w:shd w:val="clear" w:color="auto" w:fill="auto"/>
            <w:noWrap/>
            <w:vAlign w:val="bottom"/>
            <w:hideMark/>
          </w:tcPr>
          <w:p w14:paraId="04228827" w14:textId="77777777" w:rsidR="00085D2D" w:rsidRPr="00085D2D" w:rsidRDefault="00085D2D" w:rsidP="00085D2D">
            <w:pPr>
              <w:spacing w:after="0"/>
              <w:jc w:val="right"/>
              <w:rPr>
                <w:ins w:id="273" w:author="Jonathan Flint" w:date="2015-11-01T20:01:00Z"/>
                <w:rFonts w:ascii="Calibri" w:eastAsia="Times New Roman" w:hAnsi="Calibri" w:cs="Times New Roman"/>
                <w:color w:val="000000"/>
                <w:lang w:val="en-GB" w:eastAsia="en-US"/>
              </w:rPr>
            </w:pPr>
            <w:ins w:id="274" w:author="Jonathan Flint" w:date="2015-11-01T20:01:00Z">
              <w:r w:rsidRPr="00085D2D">
                <w:rPr>
                  <w:rFonts w:ascii="Calibri" w:eastAsia="Times New Roman" w:hAnsi="Calibri" w:cs="Times New Roman"/>
                  <w:color w:val="000000"/>
                  <w:lang w:val="en-GB" w:eastAsia="en-US"/>
                </w:rPr>
                <w:t>0.50</w:t>
              </w:r>
            </w:ins>
          </w:p>
        </w:tc>
        <w:tc>
          <w:tcPr>
            <w:tcW w:w="933" w:type="dxa"/>
            <w:tcBorders>
              <w:top w:val="nil"/>
              <w:left w:val="single" w:sz="8" w:space="0" w:color="auto"/>
              <w:bottom w:val="single" w:sz="8" w:space="0" w:color="auto"/>
              <w:right w:val="nil"/>
            </w:tcBorders>
            <w:shd w:val="clear" w:color="auto" w:fill="auto"/>
            <w:noWrap/>
            <w:vAlign w:val="bottom"/>
            <w:hideMark/>
          </w:tcPr>
          <w:p w14:paraId="3BCDF631" w14:textId="77777777" w:rsidR="00085D2D" w:rsidRPr="00085D2D" w:rsidRDefault="00085D2D" w:rsidP="00085D2D">
            <w:pPr>
              <w:spacing w:after="0"/>
              <w:jc w:val="right"/>
              <w:rPr>
                <w:ins w:id="275" w:author="Jonathan Flint" w:date="2015-11-01T20:01:00Z"/>
                <w:rFonts w:ascii="Calibri" w:eastAsia="Times New Roman" w:hAnsi="Calibri" w:cs="Times New Roman"/>
                <w:color w:val="000000"/>
                <w:lang w:val="en-GB" w:eastAsia="en-US"/>
              </w:rPr>
            </w:pPr>
            <w:ins w:id="276" w:author="Jonathan Flint" w:date="2015-11-01T20:01:00Z">
              <w:r w:rsidRPr="00085D2D">
                <w:rPr>
                  <w:rFonts w:ascii="Calibri" w:eastAsia="Times New Roman" w:hAnsi="Calibri" w:cs="Times New Roman"/>
                  <w:color w:val="000000"/>
                  <w:lang w:val="en-GB" w:eastAsia="en-US"/>
                </w:rPr>
                <w:t>0.851</w:t>
              </w:r>
            </w:ins>
          </w:p>
        </w:tc>
        <w:tc>
          <w:tcPr>
            <w:tcW w:w="1019" w:type="dxa"/>
            <w:tcBorders>
              <w:top w:val="nil"/>
              <w:left w:val="nil"/>
              <w:bottom w:val="single" w:sz="8" w:space="0" w:color="auto"/>
              <w:right w:val="nil"/>
            </w:tcBorders>
            <w:shd w:val="clear" w:color="auto" w:fill="auto"/>
            <w:noWrap/>
            <w:vAlign w:val="bottom"/>
            <w:hideMark/>
          </w:tcPr>
          <w:p w14:paraId="676A8E37" w14:textId="77777777" w:rsidR="00085D2D" w:rsidRPr="00085D2D" w:rsidRDefault="00085D2D" w:rsidP="00085D2D">
            <w:pPr>
              <w:spacing w:after="0"/>
              <w:jc w:val="right"/>
              <w:rPr>
                <w:ins w:id="277" w:author="Jonathan Flint" w:date="2015-11-01T20:01:00Z"/>
                <w:rFonts w:ascii="Calibri" w:eastAsia="Times New Roman" w:hAnsi="Calibri" w:cs="Times New Roman"/>
                <w:color w:val="000000"/>
                <w:lang w:val="en-GB" w:eastAsia="en-US"/>
              </w:rPr>
            </w:pPr>
            <w:ins w:id="278" w:author="Jonathan Flint" w:date="2015-11-01T20:01:00Z">
              <w:r w:rsidRPr="00085D2D">
                <w:rPr>
                  <w:rFonts w:ascii="Calibri" w:eastAsia="Times New Roman" w:hAnsi="Calibri" w:cs="Times New Roman"/>
                  <w:color w:val="000000"/>
                  <w:lang w:val="en-GB" w:eastAsia="en-US"/>
                </w:rPr>
                <w:t>0.904</w:t>
              </w:r>
            </w:ins>
          </w:p>
        </w:tc>
        <w:tc>
          <w:tcPr>
            <w:tcW w:w="1044" w:type="dxa"/>
            <w:tcBorders>
              <w:top w:val="nil"/>
              <w:left w:val="nil"/>
              <w:bottom w:val="single" w:sz="8" w:space="0" w:color="auto"/>
              <w:right w:val="single" w:sz="8" w:space="0" w:color="auto"/>
            </w:tcBorders>
            <w:shd w:val="clear" w:color="auto" w:fill="auto"/>
            <w:noWrap/>
            <w:vAlign w:val="bottom"/>
            <w:hideMark/>
          </w:tcPr>
          <w:p w14:paraId="7DDEBAB4" w14:textId="77777777" w:rsidR="00085D2D" w:rsidRPr="00085D2D" w:rsidRDefault="00085D2D" w:rsidP="00085D2D">
            <w:pPr>
              <w:spacing w:after="0"/>
              <w:jc w:val="right"/>
              <w:rPr>
                <w:ins w:id="279" w:author="Jonathan Flint" w:date="2015-11-01T20:01:00Z"/>
                <w:rFonts w:ascii="Calibri" w:eastAsia="Times New Roman" w:hAnsi="Calibri" w:cs="Times New Roman"/>
                <w:color w:val="000000"/>
                <w:lang w:val="en-GB" w:eastAsia="en-US"/>
              </w:rPr>
            </w:pPr>
            <w:ins w:id="280" w:author="Jonathan Flint" w:date="2015-11-01T20:01:00Z">
              <w:r w:rsidRPr="00085D2D">
                <w:rPr>
                  <w:rFonts w:ascii="Calibri" w:eastAsia="Times New Roman" w:hAnsi="Calibri" w:cs="Times New Roman"/>
                  <w:color w:val="000000"/>
                  <w:lang w:val="en-GB" w:eastAsia="en-US"/>
                </w:rPr>
                <w:t>0.790</w:t>
              </w:r>
            </w:ins>
          </w:p>
        </w:tc>
        <w:tc>
          <w:tcPr>
            <w:tcW w:w="933" w:type="dxa"/>
            <w:tcBorders>
              <w:top w:val="nil"/>
              <w:left w:val="nil"/>
              <w:bottom w:val="single" w:sz="8" w:space="0" w:color="auto"/>
              <w:right w:val="nil"/>
            </w:tcBorders>
            <w:shd w:val="clear" w:color="auto" w:fill="auto"/>
            <w:noWrap/>
            <w:vAlign w:val="bottom"/>
            <w:hideMark/>
          </w:tcPr>
          <w:p w14:paraId="64AD8CB7" w14:textId="77777777" w:rsidR="00085D2D" w:rsidRPr="00085D2D" w:rsidRDefault="00085D2D" w:rsidP="00085D2D">
            <w:pPr>
              <w:spacing w:after="0"/>
              <w:jc w:val="right"/>
              <w:rPr>
                <w:ins w:id="281" w:author="Jonathan Flint" w:date="2015-11-01T20:01:00Z"/>
                <w:rFonts w:ascii="Calibri" w:eastAsia="Times New Roman" w:hAnsi="Calibri" w:cs="Times New Roman"/>
                <w:color w:val="000000"/>
                <w:lang w:val="en-GB" w:eastAsia="en-US"/>
              </w:rPr>
            </w:pPr>
            <w:ins w:id="282" w:author="Jonathan Flint" w:date="2015-11-01T20:01:00Z">
              <w:r w:rsidRPr="00085D2D">
                <w:rPr>
                  <w:rFonts w:ascii="Calibri" w:eastAsia="Times New Roman" w:hAnsi="Calibri" w:cs="Times New Roman"/>
                  <w:color w:val="000000"/>
                  <w:lang w:val="en-GB" w:eastAsia="en-US"/>
                </w:rPr>
                <w:t>0.737</w:t>
              </w:r>
            </w:ins>
          </w:p>
        </w:tc>
        <w:tc>
          <w:tcPr>
            <w:tcW w:w="1019" w:type="dxa"/>
            <w:tcBorders>
              <w:top w:val="nil"/>
              <w:left w:val="nil"/>
              <w:bottom w:val="single" w:sz="8" w:space="0" w:color="auto"/>
              <w:right w:val="nil"/>
            </w:tcBorders>
            <w:shd w:val="clear" w:color="auto" w:fill="auto"/>
            <w:noWrap/>
            <w:vAlign w:val="bottom"/>
            <w:hideMark/>
          </w:tcPr>
          <w:p w14:paraId="70FC3619" w14:textId="77777777" w:rsidR="00085D2D" w:rsidRPr="00085D2D" w:rsidRDefault="00085D2D" w:rsidP="00085D2D">
            <w:pPr>
              <w:spacing w:after="0"/>
              <w:jc w:val="right"/>
              <w:rPr>
                <w:ins w:id="283" w:author="Jonathan Flint" w:date="2015-11-01T20:01:00Z"/>
                <w:rFonts w:ascii="Calibri" w:eastAsia="Times New Roman" w:hAnsi="Calibri" w:cs="Times New Roman"/>
                <w:color w:val="000000"/>
                <w:lang w:val="en-GB" w:eastAsia="en-US"/>
              </w:rPr>
            </w:pPr>
            <w:ins w:id="284" w:author="Jonathan Flint" w:date="2015-11-01T20:01:00Z">
              <w:r w:rsidRPr="00085D2D">
                <w:rPr>
                  <w:rFonts w:ascii="Calibri" w:eastAsia="Times New Roman" w:hAnsi="Calibri" w:cs="Times New Roman"/>
                  <w:color w:val="000000"/>
                  <w:lang w:val="en-GB" w:eastAsia="en-US"/>
                </w:rPr>
                <w:t>0.642</w:t>
              </w:r>
            </w:ins>
          </w:p>
        </w:tc>
        <w:tc>
          <w:tcPr>
            <w:tcW w:w="1044" w:type="dxa"/>
            <w:tcBorders>
              <w:top w:val="nil"/>
              <w:left w:val="nil"/>
              <w:bottom w:val="single" w:sz="8" w:space="0" w:color="auto"/>
              <w:right w:val="single" w:sz="8" w:space="0" w:color="auto"/>
            </w:tcBorders>
            <w:shd w:val="clear" w:color="auto" w:fill="auto"/>
            <w:noWrap/>
            <w:vAlign w:val="bottom"/>
            <w:hideMark/>
          </w:tcPr>
          <w:p w14:paraId="16B45352" w14:textId="77777777" w:rsidR="00085D2D" w:rsidRPr="00085D2D" w:rsidRDefault="00085D2D" w:rsidP="00085D2D">
            <w:pPr>
              <w:spacing w:after="0"/>
              <w:jc w:val="right"/>
              <w:rPr>
                <w:ins w:id="285" w:author="Jonathan Flint" w:date="2015-11-01T20:01:00Z"/>
                <w:rFonts w:ascii="Calibri" w:eastAsia="Times New Roman" w:hAnsi="Calibri" w:cs="Times New Roman"/>
                <w:color w:val="000000"/>
                <w:lang w:val="en-GB" w:eastAsia="en-US"/>
              </w:rPr>
            </w:pPr>
            <w:ins w:id="286" w:author="Jonathan Flint" w:date="2015-11-01T20:01:00Z">
              <w:r w:rsidRPr="00085D2D">
                <w:rPr>
                  <w:rFonts w:ascii="Calibri" w:eastAsia="Times New Roman" w:hAnsi="Calibri" w:cs="Times New Roman"/>
                  <w:color w:val="000000"/>
                  <w:lang w:val="en-GB" w:eastAsia="en-US"/>
                </w:rPr>
                <w:t>0.822</w:t>
              </w:r>
            </w:ins>
          </w:p>
        </w:tc>
      </w:tr>
    </w:tbl>
    <w:p w14:paraId="400DBEA0" w14:textId="77777777" w:rsidR="000D3690" w:rsidRDefault="000D3690">
      <w:pPr>
        <w:rPr>
          <w:ins w:id="287" w:author="Jonathan Flint" w:date="2015-11-01T19:59:00Z"/>
        </w:rPr>
      </w:pPr>
    </w:p>
    <w:p w14:paraId="27AEA35C" w14:textId="1AD243C4" w:rsidR="000D3690" w:rsidRDefault="000D3690" w:rsidP="000D3690">
      <w:r>
        <w:t xml:space="preserve">The table shows the </w:t>
      </w:r>
      <w:ins w:id="288" w:author="Jonathan Flint" w:date="2015-11-01T20:04:00Z">
        <w:r w:rsidR="00082EE7">
          <w:t xml:space="preserve">empirical false </w:t>
        </w:r>
      </w:ins>
      <w:ins w:id="289" w:author="Jonathan Flint" w:date="2015-11-01T20:02:00Z">
        <w:r w:rsidR="00C43796">
          <w:t>discovery rate (FDR) estimate</w:t>
        </w:r>
      </w:ins>
      <w:ins w:id="290" w:author="Jonathan Flint" w:date="2015-11-01T20:03:00Z">
        <w:r w:rsidR="00C43796">
          <w:t>s</w:t>
        </w:r>
      </w:ins>
      <w:ins w:id="291" w:author="Jonathan Flint" w:date="2015-11-01T20:02:00Z">
        <w:r w:rsidR="00C43796">
          <w:t xml:space="preserve"> </w:t>
        </w:r>
      </w:ins>
      <w:ins w:id="292" w:author="Jonathan Flint" w:date="2015-11-01T20:05:00Z">
        <w:r w:rsidR="00082EE7">
          <w:t>based first on</w:t>
        </w:r>
      </w:ins>
      <w:ins w:id="293" w:author="Jonathan Flint" w:date="2015-11-01T20:04:00Z">
        <w:r w:rsidR="00082EE7">
          <w:t xml:space="preserve"> the initial discovery QTL</w:t>
        </w:r>
      </w:ins>
      <w:ins w:id="294" w:author="Jonathan Flint" w:date="2015-11-01T20:05:00Z">
        <w:r w:rsidR="00082EE7">
          <w:t xml:space="preserve"> effect size estimates (left panel) and then after re-calculating power taking Winner’s curse into account (right panel). The first column </w:t>
        </w:r>
      </w:ins>
      <w:ins w:id="295" w:author="Jonathan Flint" w:date="2015-11-01T20:06:00Z">
        <w:r w:rsidR="00082EE7">
          <w:t>gives</w:t>
        </w:r>
      </w:ins>
      <w:ins w:id="296" w:author="Jonathan Flint" w:date="2015-11-01T20:05:00Z">
        <w:r w:rsidR="00082EE7">
          <w:t xml:space="preserve"> the </w:t>
        </w:r>
      </w:ins>
      <w:ins w:id="297" w:author="Jonathan Flint" w:date="2015-11-01T20:06:00Z">
        <w:r w:rsidR="00082EE7">
          <w:t xml:space="preserve">theoretical </w:t>
        </w:r>
      </w:ins>
      <w:ins w:id="298" w:author="Jonathan Flint" w:date="2015-11-01T20:05:00Z">
        <w:r w:rsidR="00082EE7">
          <w:t xml:space="preserve">FDR </w:t>
        </w:r>
      </w:ins>
    </w:p>
    <w:p w14:paraId="13A0BE8B" w14:textId="19251E72" w:rsidR="00FB0C50" w:rsidRDefault="00FB0C50">
      <w:r>
        <w:br w:type="page"/>
      </w:r>
    </w:p>
    <w:p w14:paraId="18BA9C83" w14:textId="77777777" w:rsidR="00FB0C50" w:rsidRDefault="00FB0C50" w:rsidP="00FB0C50">
      <w:pPr>
        <w:spacing w:line="480" w:lineRule="auto"/>
        <w:jc w:val="both"/>
        <w:rPr>
          <w:b/>
        </w:rPr>
      </w:pPr>
      <w:r w:rsidRPr="003F0740">
        <w:rPr>
          <w:b/>
        </w:rPr>
        <w:lastRenderedPageBreak/>
        <w:t>Figures</w:t>
      </w:r>
    </w:p>
    <w:p w14:paraId="078B5067" w14:textId="559C245D" w:rsidR="0030764D" w:rsidRPr="0030764D" w:rsidRDefault="0030764D" w:rsidP="00FB0C50">
      <w:pPr>
        <w:spacing w:line="480" w:lineRule="auto"/>
        <w:jc w:val="both"/>
      </w:pPr>
      <w:r>
        <w:t xml:space="preserve"> Figure1: Distribution of replication P-values compared to uniform P-values</w:t>
      </w:r>
    </w:p>
    <w:p w14:paraId="4BFC536D" w14:textId="77777777" w:rsidR="0030764D" w:rsidRDefault="0030764D" w:rsidP="00FB0C50">
      <w:pPr>
        <w:spacing w:line="480" w:lineRule="auto"/>
        <w:jc w:val="both"/>
        <w:rPr>
          <w:b/>
        </w:rPr>
      </w:pPr>
    </w:p>
    <w:p w14:paraId="2A196905" w14:textId="07888198" w:rsidR="0030764D" w:rsidRPr="003F0740" w:rsidRDefault="00041795" w:rsidP="00FB0C50">
      <w:pPr>
        <w:spacing w:line="480" w:lineRule="auto"/>
        <w:jc w:val="both"/>
        <w:rPr>
          <w:b/>
        </w:rPr>
      </w:pPr>
      <w:r>
        <w:rPr>
          <w:b/>
          <w:noProof/>
          <w:lang w:eastAsia="en-US"/>
        </w:rPr>
        <w:drawing>
          <wp:inline distT="0" distB="0" distL="0" distR="0" wp14:anchorId="747F45BC" wp14:editId="3D6628E6">
            <wp:extent cx="5270500" cy="242063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420630"/>
                    </a:xfrm>
                    <a:prstGeom prst="rect">
                      <a:avLst/>
                    </a:prstGeom>
                    <a:noFill/>
                    <a:ln>
                      <a:noFill/>
                    </a:ln>
                  </pic:spPr>
                </pic:pic>
              </a:graphicData>
            </a:graphic>
          </wp:inline>
        </w:drawing>
      </w:r>
    </w:p>
    <w:p w14:paraId="36AC3573" w14:textId="77777777" w:rsidR="0030764D" w:rsidRDefault="0030764D">
      <w:r>
        <w:br w:type="page"/>
      </w:r>
    </w:p>
    <w:p w14:paraId="48AF3826" w14:textId="74741428" w:rsidR="00662300" w:rsidRDefault="00ED7BF7">
      <w:pPr>
        <w:rPr>
          <w:ins w:id="299" w:author="Jonathan Flint" w:date="2015-11-01T20:23:00Z"/>
        </w:rPr>
      </w:pPr>
      <w:ins w:id="300" w:author="Jonathan Flint" w:date="2015-11-01T20:21:00Z">
        <w:r>
          <w:lastRenderedPageBreak/>
          <w:t xml:space="preserve">Figure 2 </w:t>
        </w:r>
      </w:ins>
      <w:ins w:id="301" w:author="Jonathan Flint" w:date="2015-11-01T20:22:00Z">
        <w:r w:rsidR="00662300">
          <w:t xml:space="preserve">Effect size as a function of LogP </w:t>
        </w:r>
      </w:ins>
      <w:ins w:id="302" w:author="Jonathan Flint" w:date="2015-11-01T20:28:00Z">
        <w:r>
          <w:t>and empirical cumulative distribution</w:t>
        </w:r>
      </w:ins>
    </w:p>
    <w:p w14:paraId="3771F153" w14:textId="646049AD" w:rsidR="00662300" w:rsidRDefault="00662300">
      <w:pPr>
        <w:rPr>
          <w:ins w:id="303" w:author="Jonathan Flint" w:date="2015-11-01T20:22:00Z"/>
        </w:rPr>
      </w:pPr>
    </w:p>
    <w:p w14:paraId="7B1FC8DF" w14:textId="37D68C85" w:rsidR="00E935FC" w:rsidRDefault="00ED7BF7">
      <w:pPr>
        <w:rPr>
          <w:ins w:id="304" w:author="Jonathan Flint" w:date="2015-11-01T20:21:00Z"/>
        </w:rPr>
      </w:pPr>
      <w:ins w:id="305" w:author="Jonathan Flint" w:date="2015-11-01T20:28:00Z">
        <w:r>
          <w:rPr>
            <w:noProof/>
            <w:lang w:eastAsia="en-US"/>
          </w:rPr>
          <w:drawing>
            <wp:inline distT="0" distB="0" distL="0" distR="0" wp14:anchorId="5CD0DDC4" wp14:editId="758FF031">
              <wp:extent cx="5270500" cy="511793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5117933"/>
                      </a:xfrm>
                      <a:prstGeom prst="rect">
                        <a:avLst/>
                      </a:prstGeom>
                      <a:noFill/>
                      <a:ln>
                        <a:noFill/>
                      </a:ln>
                    </pic:spPr>
                  </pic:pic>
                </a:graphicData>
              </a:graphic>
            </wp:inline>
          </w:drawing>
        </w:r>
      </w:ins>
      <w:ins w:id="306" w:author="Jonathan Flint" w:date="2015-11-01T20:21:00Z">
        <w:r w:rsidR="00E935FC">
          <w:br w:type="page"/>
        </w:r>
      </w:ins>
    </w:p>
    <w:p w14:paraId="09978850" w14:textId="77777777" w:rsidR="003F0740" w:rsidRDefault="003F0740" w:rsidP="00FB0C50">
      <w:pPr>
        <w:spacing w:line="480" w:lineRule="auto"/>
        <w:jc w:val="both"/>
      </w:pPr>
    </w:p>
    <w:p w14:paraId="52604626" w14:textId="48D57500" w:rsidR="00907752" w:rsidRDefault="00410486" w:rsidP="00FB0C50">
      <w:pPr>
        <w:spacing w:line="480" w:lineRule="auto"/>
        <w:jc w:val="both"/>
      </w:pPr>
      <w:r>
        <w:t xml:space="preserve">Figure </w:t>
      </w:r>
      <w:ins w:id="307" w:author="Jonathan Flint" w:date="2015-11-01T20:21:00Z">
        <w:r w:rsidR="00E935FC">
          <w:t>4</w:t>
        </w:r>
      </w:ins>
      <w:r w:rsidR="000B525F">
        <w:t xml:space="preserve"> Testing the distribution of non-significant P-values</w:t>
      </w:r>
    </w:p>
    <w:p w14:paraId="4B2B5AEC" w14:textId="20163F86" w:rsidR="003F0740" w:rsidRDefault="000B525F" w:rsidP="00FB0C50">
      <w:pPr>
        <w:spacing w:line="480" w:lineRule="auto"/>
        <w:jc w:val="both"/>
      </w:pPr>
      <w:r>
        <w:rPr>
          <w:noProof/>
          <w:lang w:eastAsia="en-US"/>
        </w:rPr>
        <w:drawing>
          <wp:inline distT="0" distB="0" distL="0" distR="0" wp14:anchorId="528A811F" wp14:editId="1AA11784">
            <wp:extent cx="5270500" cy="2197712"/>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97712"/>
                    </a:xfrm>
                    <a:prstGeom prst="rect">
                      <a:avLst/>
                    </a:prstGeom>
                    <a:noFill/>
                    <a:ln>
                      <a:noFill/>
                    </a:ln>
                  </pic:spPr>
                </pic:pic>
              </a:graphicData>
            </a:graphic>
          </wp:inline>
        </w:drawing>
      </w:r>
    </w:p>
    <w:p w14:paraId="168740C1" w14:textId="77777777" w:rsidR="00050FC9" w:rsidRDefault="000B525F" w:rsidP="00FB0C50">
      <w:pPr>
        <w:spacing w:line="480" w:lineRule="auto"/>
        <w:jc w:val="both"/>
      </w:pPr>
      <w:r>
        <w:t>The horizontal axis is the false discovery rate at which discovery P-values were selected. The vertical axis is the result of a test (expressed as the negative logarithm, base 10 P-value) for deviation from a uniform distribution of the discovery P-values. Discovery P-values were chosen in 11 groups, from all those with an FDR less than 0.01 up to all with an FDR less than 0.5. Note that each group includes P-v</w:t>
      </w:r>
      <w:r w:rsidR="00983B4B">
        <w:t xml:space="preserve">alues from those preceding it, </w:t>
      </w:r>
      <w:r>
        <w:t>so that the final result (FDR &lt; 0.5) in</w:t>
      </w:r>
      <w:r w:rsidR="00983B4B">
        <w:t>cludes all replication P-values.</w:t>
      </w:r>
    </w:p>
    <w:p w14:paraId="7195524B" w14:textId="77777777" w:rsidR="00050FC9" w:rsidRDefault="00050FC9" w:rsidP="00FB0C50">
      <w:pPr>
        <w:spacing w:line="480" w:lineRule="auto"/>
        <w:jc w:val="both"/>
      </w:pPr>
    </w:p>
    <w:p w14:paraId="7D32349B" w14:textId="7D0E9244" w:rsidR="003302F7" w:rsidRDefault="003302F7">
      <w:pPr>
        <w:rPr>
          <w:ins w:id="308" w:author="Jonathan Flint" w:date="2015-11-01T17:39:00Z"/>
        </w:rPr>
      </w:pPr>
      <w:ins w:id="309" w:author="Jonathan Flint" w:date="2015-11-01T17:39:00Z">
        <w:r>
          <w:br w:type="page"/>
        </w:r>
      </w:ins>
    </w:p>
    <w:p w14:paraId="43B1AB22" w14:textId="77777777" w:rsidR="003302F7" w:rsidRDefault="003302F7" w:rsidP="003302F7">
      <w:pPr>
        <w:rPr>
          <w:ins w:id="310" w:author="Jonathan Flint" w:date="2015-11-01T17:39:00Z"/>
          <w:rFonts w:ascii="Arial" w:hAnsi="Arial" w:cs="Arial"/>
        </w:rPr>
      </w:pPr>
      <w:ins w:id="311" w:author="Jonathan Flint" w:date="2015-11-01T17:39:00Z">
        <w:r w:rsidRPr="00D408C3">
          <w:rPr>
            <w:rFonts w:ascii="Arial" w:hAnsi="Arial" w:cs="Arial"/>
            <w:b/>
          </w:rPr>
          <w:lastRenderedPageBreak/>
          <w:t xml:space="preserve">Supplementary Table </w:t>
        </w:r>
        <w:r>
          <w:rPr>
            <w:rFonts w:ascii="Arial" w:hAnsi="Arial" w:cs="Arial"/>
            <w:b/>
          </w:rPr>
          <w:t>X</w:t>
        </w:r>
        <w:r>
          <w:rPr>
            <w:rFonts w:ascii="Arial" w:hAnsi="Arial" w:cs="Arial"/>
          </w:rPr>
          <w:t>.</w:t>
        </w:r>
        <w:r w:rsidRPr="00067F1B">
          <w:rPr>
            <w:rFonts w:ascii="Arial" w:hAnsi="Arial" w:cs="Arial"/>
            <w:b/>
          </w:rPr>
          <w:t xml:space="preserve"> Novel QTLs detected in the joint mapping.</w:t>
        </w:r>
        <w:r>
          <w:rPr>
            <w:rFonts w:ascii="Arial" w:hAnsi="Arial" w:cs="Arial"/>
          </w:rPr>
          <w:t xml:space="preserve"> Four QTLs harbour genes (underlined) implicated in protein turnover and/or associated with muscle hypertrophy. Genes in bold are expressed more abundantly in skeletal muscle compared to other tissues.</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
        <w:gridCol w:w="970"/>
        <w:gridCol w:w="783"/>
        <w:gridCol w:w="507"/>
        <w:gridCol w:w="490"/>
        <w:gridCol w:w="556"/>
        <w:gridCol w:w="739"/>
        <w:gridCol w:w="605"/>
        <w:gridCol w:w="630"/>
        <w:gridCol w:w="879"/>
        <w:gridCol w:w="656"/>
        <w:gridCol w:w="1319"/>
      </w:tblGrid>
      <w:tr w:rsidR="003302F7" w:rsidRPr="0007465B" w14:paraId="313B5539" w14:textId="77777777" w:rsidTr="00DB3067">
        <w:trPr>
          <w:trHeight w:val="218"/>
          <w:ins w:id="312" w:author="Jonathan Flint" w:date="2015-11-01T17:39:00Z"/>
        </w:trPr>
        <w:tc>
          <w:tcPr>
            <w:tcW w:w="245" w:type="pct"/>
          </w:tcPr>
          <w:p w14:paraId="11FF0787" w14:textId="77777777" w:rsidR="003302F7" w:rsidRPr="00110140" w:rsidRDefault="003302F7" w:rsidP="00DB3067">
            <w:pPr>
              <w:autoSpaceDE w:val="0"/>
              <w:autoSpaceDN w:val="0"/>
              <w:adjustRightInd w:val="0"/>
              <w:spacing w:after="0"/>
              <w:rPr>
                <w:ins w:id="313" w:author="Jonathan Flint" w:date="2015-11-01T17:39:00Z"/>
                <w:rFonts w:ascii="Arial" w:hAnsi="Arial" w:cs="Arial"/>
                <w:bCs/>
                <w:color w:val="000000"/>
                <w:sz w:val="16"/>
                <w:szCs w:val="16"/>
              </w:rPr>
            </w:pPr>
            <w:ins w:id="314" w:author="Jonathan Flint" w:date="2015-11-01T17:39:00Z">
              <w:r w:rsidRPr="0007465B">
                <w:rPr>
                  <w:rFonts w:ascii="Arial" w:hAnsi="Arial" w:cs="Arial"/>
                  <w:bCs/>
                  <w:color w:val="000000"/>
                  <w:sz w:val="16"/>
                  <w:szCs w:val="16"/>
                </w:rPr>
                <w:t>C</w:t>
              </w:r>
            </w:ins>
          </w:p>
        </w:tc>
        <w:tc>
          <w:tcPr>
            <w:tcW w:w="657" w:type="pct"/>
            <w:shd w:val="clear" w:color="auto" w:fill="auto"/>
          </w:tcPr>
          <w:p w14:paraId="7FD08727" w14:textId="77777777" w:rsidR="003302F7" w:rsidRPr="00110140" w:rsidRDefault="003302F7" w:rsidP="00DB3067">
            <w:pPr>
              <w:autoSpaceDE w:val="0"/>
              <w:autoSpaceDN w:val="0"/>
              <w:adjustRightInd w:val="0"/>
              <w:spacing w:after="0"/>
              <w:rPr>
                <w:ins w:id="315" w:author="Jonathan Flint" w:date="2015-11-01T17:39:00Z"/>
                <w:rFonts w:ascii="Arial" w:hAnsi="Arial" w:cs="Arial"/>
                <w:bCs/>
                <w:sz w:val="16"/>
                <w:szCs w:val="16"/>
              </w:rPr>
            </w:pPr>
            <w:ins w:id="316" w:author="Jonathan Flint" w:date="2015-11-01T17:39:00Z">
              <w:r w:rsidRPr="00110140">
                <w:rPr>
                  <w:rFonts w:ascii="Arial" w:hAnsi="Arial" w:cs="Arial"/>
                  <w:bCs/>
                  <w:sz w:val="16"/>
                  <w:szCs w:val="16"/>
                </w:rPr>
                <w:t>Pos</w:t>
              </w:r>
            </w:ins>
          </w:p>
        </w:tc>
        <w:tc>
          <w:tcPr>
            <w:tcW w:w="492" w:type="pct"/>
            <w:shd w:val="clear" w:color="auto" w:fill="auto"/>
          </w:tcPr>
          <w:p w14:paraId="7DDDDD73" w14:textId="77777777" w:rsidR="003302F7" w:rsidRPr="00110140" w:rsidRDefault="003302F7" w:rsidP="00DB3067">
            <w:pPr>
              <w:autoSpaceDE w:val="0"/>
              <w:autoSpaceDN w:val="0"/>
              <w:adjustRightInd w:val="0"/>
              <w:spacing w:after="0"/>
              <w:rPr>
                <w:ins w:id="317" w:author="Jonathan Flint" w:date="2015-11-01T17:39:00Z"/>
                <w:rFonts w:ascii="Arial" w:hAnsi="Arial" w:cs="Arial"/>
                <w:bCs/>
                <w:sz w:val="16"/>
                <w:szCs w:val="16"/>
              </w:rPr>
            </w:pPr>
            <w:ins w:id="318" w:author="Jonathan Flint" w:date="2015-11-01T17:39:00Z">
              <w:r w:rsidRPr="00110140">
                <w:rPr>
                  <w:rFonts w:ascii="Arial" w:hAnsi="Arial" w:cs="Arial"/>
                  <w:bCs/>
                  <w:sz w:val="16"/>
                  <w:szCs w:val="16"/>
                </w:rPr>
                <w:t>pvalue</w:t>
              </w:r>
            </w:ins>
          </w:p>
        </w:tc>
        <w:tc>
          <w:tcPr>
            <w:tcW w:w="327" w:type="pct"/>
            <w:shd w:val="clear" w:color="auto" w:fill="auto"/>
          </w:tcPr>
          <w:p w14:paraId="43856F67" w14:textId="77777777" w:rsidR="003302F7" w:rsidRPr="00110140" w:rsidRDefault="003302F7" w:rsidP="00DB3067">
            <w:pPr>
              <w:autoSpaceDE w:val="0"/>
              <w:autoSpaceDN w:val="0"/>
              <w:adjustRightInd w:val="0"/>
              <w:spacing w:after="0"/>
              <w:rPr>
                <w:ins w:id="319" w:author="Jonathan Flint" w:date="2015-11-01T17:39:00Z"/>
                <w:rFonts w:ascii="Arial" w:hAnsi="Arial" w:cs="Arial"/>
                <w:bCs/>
                <w:sz w:val="16"/>
                <w:szCs w:val="16"/>
              </w:rPr>
            </w:pPr>
            <w:ins w:id="320" w:author="Jonathan Flint" w:date="2015-11-01T17:39:00Z">
              <w:r w:rsidRPr="00110140">
                <w:rPr>
                  <w:rFonts w:ascii="Arial" w:hAnsi="Arial" w:cs="Arial"/>
                  <w:bCs/>
                  <w:sz w:val="16"/>
                  <w:szCs w:val="16"/>
                </w:rPr>
                <w:t>beta</w:t>
              </w:r>
            </w:ins>
          </w:p>
        </w:tc>
        <w:tc>
          <w:tcPr>
            <w:tcW w:w="327" w:type="pct"/>
            <w:shd w:val="clear" w:color="auto" w:fill="auto"/>
          </w:tcPr>
          <w:p w14:paraId="710F882C" w14:textId="77777777" w:rsidR="003302F7" w:rsidRPr="00110140" w:rsidRDefault="003302F7" w:rsidP="00DB3067">
            <w:pPr>
              <w:autoSpaceDE w:val="0"/>
              <w:autoSpaceDN w:val="0"/>
              <w:adjustRightInd w:val="0"/>
              <w:spacing w:after="0"/>
              <w:rPr>
                <w:ins w:id="321" w:author="Jonathan Flint" w:date="2015-11-01T17:39:00Z"/>
                <w:rFonts w:ascii="Arial" w:hAnsi="Arial" w:cs="Arial"/>
                <w:bCs/>
                <w:sz w:val="16"/>
                <w:szCs w:val="16"/>
              </w:rPr>
            </w:pPr>
            <w:ins w:id="322" w:author="Jonathan Flint" w:date="2015-11-01T17:39:00Z">
              <w:r w:rsidRPr="00110140">
                <w:rPr>
                  <w:rFonts w:ascii="Arial" w:hAnsi="Arial" w:cs="Arial"/>
                  <w:bCs/>
                  <w:sz w:val="16"/>
                  <w:szCs w:val="16"/>
                </w:rPr>
                <w:t>A</w:t>
              </w:r>
              <w:r w:rsidRPr="0007465B">
                <w:rPr>
                  <w:rFonts w:ascii="Arial" w:hAnsi="Arial" w:cs="Arial"/>
                  <w:bCs/>
                  <w:sz w:val="16"/>
                  <w:szCs w:val="16"/>
                </w:rPr>
                <w:t>.F.</w:t>
              </w:r>
            </w:ins>
          </w:p>
        </w:tc>
        <w:tc>
          <w:tcPr>
            <w:tcW w:w="318" w:type="pct"/>
            <w:shd w:val="clear" w:color="auto" w:fill="auto"/>
          </w:tcPr>
          <w:p w14:paraId="7BE8044E" w14:textId="77777777" w:rsidR="003302F7" w:rsidRPr="00110140" w:rsidRDefault="003302F7" w:rsidP="00DB3067">
            <w:pPr>
              <w:autoSpaceDE w:val="0"/>
              <w:autoSpaceDN w:val="0"/>
              <w:adjustRightInd w:val="0"/>
              <w:spacing w:after="0"/>
              <w:rPr>
                <w:ins w:id="323" w:author="Jonathan Flint" w:date="2015-11-01T17:39:00Z"/>
                <w:rFonts w:ascii="Arial" w:hAnsi="Arial" w:cs="Arial"/>
                <w:bCs/>
                <w:sz w:val="16"/>
                <w:szCs w:val="16"/>
              </w:rPr>
            </w:pPr>
            <w:ins w:id="324" w:author="Jonathan Flint" w:date="2015-11-01T17:39:00Z">
              <w:r w:rsidRPr="0007465B">
                <w:rPr>
                  <w:rFonts w:ascii="Arial" w:hAnsi="Arial" w:cs="Arial"/>
                  <w:bCs/>
                  <w:sz w:val="16"/>
                  <w:szCs w:val="16"/>
                </w:rPr>
                <w:t>FDR</w:t>
              </w:r>
            </w:ins>
          </w:p>
        </w:tc>
        <w:tc>
          <w:tcPr>
            <w:tcW w:w="247" w:type="pct"/>
          </w:tcPr>
          <w:p w14:paraId="0EFA1C26" w14:textId="77777777" w:rsidR="003302F7" w:rsidRPr="00110140" w:rsidRDefault="003302F7" w:rsidP="00DB3067">
            <w:pPr>
              <w:autoSpaceDE w:val="0"/>
              <w:autoSpaceDN w:val="0"/>
              <w:adjustRightInd w:val="0"/>
              <w:spacing w:after="0"/>
              <w:rPr>
                <w:ins w:id="325" w:author="Jonathan Flint" w:date="2015-11-01T17:39:00Z"/>
                <w:rFonts w:ascii="Arial" w:hAnsi="Arial" w:cs="Arial"/>
                <w:bCs/>
                <w:color w:val="000000"/>
                <w:sz w:val="16"/>
                <w:szCs w:val="16"/>
              </w:rPr>
            </w:pPr>
            <w:ins w:id="326" w:author="Jonathan Flint" w:date="2015-11-01T17:39:00Z">
              <w:r>
                <w:rPr>
                  <w:rFonts w:ascii="Arial" w:hAnsi="Arial" w:cs="Arial"/>
                  <w:bCs/>
                  <w:color w:val="000000"/>
                  <w:sz w:val="16"/>
                  <w:szCs w:val="16"/>
                </w:rPr>
                <w:t>Pheno*</w:t>
              </w:r>
            </w:ins>
          </w:p>
        </w:tc>
        <w:tc>
          <w:tcPr>
            <w:tcW w:w="419" w:type="pct"/>
          </w:tcPr>
          <w:p w14:paraId="2C16A25E" w14:textId="77777777" w:rsidR="003302F7" w:rsidRPr="00110140" w:rsidRDefault="003302F7" w:rsidP="00DB3067">
            <w:pPr>
              <w:autoSpaceDE w:val="0"/>
              <w:autoSpaceDN w:val="0"/>
              <w:adjustRightInd w:val="0"/>
              <w:spacing w:after="0"/>
              <w:rPr>
                <w:ins w:id="327" w:author="Jonathan Flint" w:date="2015-11-01T17:39:00Z"/>
                <w:rFonts w:ascii="Arial" w:hAnsi="Arial" w:cs="Arial"/>
                <w:color w:val="000000"/>
                <w:sz w:val="16"/>
                <w:szCs w:val="16"/>
              </w:rPr>
            </w:pPr>
            <w:ins w:id="328" w:author="Jonathan Flint" w:date="2015-11-01T17:39:00Z">
              <w:r>
                <w:rPr>
                  <w:rFonts w:ascii="Arial" w:hAnsi="Arial" w:cs="Arial"/>
                  <w:color w:val="000000"/>
                  <w:sz w:val="16"/>
                  <w:szCs w:val="16"/>
                </w:rPr>
                <w:t>CI,L**</w:t>
              </w:r>
            </w:ins>
          </w:p>
        </w:tc>
        <w:tc>
          <w:tcPr>
            <w:tcW w:w="411" w:type="pct"/>
          </w:tcPr>
          <w:p w14:paraId="7B5FAB57" w14:textId="77777777" w:rsidR="003302F7" w:rsidRPr="00110140" w:rsidRDefault="003302F7" w:rsidP="00DB3067">
            <w:pPr>
              <w:autoSpaceDE w:val="0"/>
              <w:autoSpaceDN w:val="0"/>
              <w:adjustRightInd w:val="0"/>
              <w:spacing w:after="0"/>
              <w:rPr>
                <w:ins w:id="329" w:author="Jonathan Flint" w:date="2015-11-01T17:39:00Z"/>
                <w:rFonts w:ascii="Arial" w:hAnsi="Arial" w:cs="Arial"/>
                <w:color w:val="000000"/>
                <w:sz w:val="16"/>
                <w:szCs w:val="16"/>
              </w:rPr>
            </w:pPr>
            <w:ins w:id="330" w:author="Jonathan Flint" w:date="2015-11-01T17:39:00Z">
              <w:r w:rsidRPr="0007465B">
                <w:rPr>
                  <w:rFonts w:ascii="Arial" w:hAnsi="Arial" w:cs="Arial"/>
                  <w:color w:val="000000"/>
                  <w:sz w:val="16"/>
                  <w:szCs w:val="16"/>
                </w:rPr>
                <w:t>CI</w:t>
              </w:r>
              <w:r>
                <w:rPr>
                  <w:rFonts w:ascii="Arial" w:hAnsi="Arial" w:cs="Arial"/>
                  <w:color w:val="000000"/>
                  <w:sz w:val="16"/>
                  <w:szCs w:val="16"/>
                </w:rPr>
                <w:t>,R**</w:t>
              </w:r>
            </w:ins>
          </w:p>
        </w:tc>
        <w:tc>
          <w:tcPr>
            <w:tcW w:w="569" w:type="pct"/>
          </w:tcPr>
          <w:p w14:paraId="203D157B" w14:textId="77777777" w:rsidR="003302F7" w:rsidRPr="00110140" w:rsidRDefault="003302F7" w:rsidP="00DB3067">
            <w:pPr>
              <w:autoSpaceDE w:val="0"/>
              <w:autoSpaceDN w:val="0"/>
              <w:adjustRightInd w:val="0"/>
              <w:spacing w:after="0"/>
              <w:rPr>
                <w:ins w:id="331" w:author="Jonathan Flint" w:date="2015-11-01T17:39:00Z"/>
                <w:rFonts w:ascii="Arial" w:hAnsi="Arial" w:cs="Arial"/>
                <w:color w:val="000000"/>
                <w:sz w:val="16"/>
                <w:szCs w:val="16"/>
              </w:rPr>
            </w:pPr>
            <w:ins w:id="332" w:author="Jonathan Flint" w:date="2015-11-01T17:39:00Z">
              <w:r w:rsidRPr="00110140">
                <w:rPr>
                  <w:rFonts w:ascii="Arial" w:hAnsi="Arial" w:cs="Arial"/>
                  <w:color w:val="000000"/>
                  <w:sz w:val="16"/>
                  <w:szCs w:val="16"/>
                </w:rPr>
                <w:t>Interval, bp</w:t>
              </w:r>
            </w:ins>
          </w:p>
        </w:tc>
        <w:tc>
          <w:tcPr>
            <w:tcW w:w="262" w:type="pct"/>
          </w:tcPr>
          <w:p w14:paraId="626DC04F" w14:textId="77777777" w:rsidR="003302F7" w:rsidRPr="00110140" w:rsidRDefault="003302F7" w:rsidP="00DB3067">
            <w:pPr>
              <w:autoSpaceDE w:val="0"/>
              <w:autoSpaceDN w:val="0"/>
              <w:adjustRightInd w:val="0"/>
              <w:spacing w:after="0"/>
              <w:rPr>
                <w:ins w:id="333" w:author="Jonathan Flint" w:date="2015-11-01T17:39:00Z"/>
                <w:rFonts w:ascii="Arial" w:hAnsi="Arial" w:cs="Arial"/>
                <w:color w:val="000000"/>
                <w:sz w:val="16"/>
                <w:szCs w:val="16"/>
              </w:rPr>
            </w:pPr>
            <w:ins w:id="334" w:author="Jonathan Flint" w:date="2015-11-01T17:39:00Z">
              <w:r>
                <w:rPr>
                  <w:rFonts w:ascii="Arial" w:hAnsi="Arial" w:cs="Arial"/>
                  <w:color w:val="000000"/>
                  <w:sz w:val="16"/>
                  <w:szCs w:val="16"/>
                </w:rPr>
                <w:t>Genes</w:t>
              </w:r>
            </w:ins>
          </w:p>
        </w:tc>
        <w:tc>
          <w:tcPr>
            <w:tcW w:w="727" w:type="pct"/>
          </w:tcPr>
          <w:p w14:paraId="2777927C" w14:textId="77777777" w:rsidR="003302F7" w:rsidRPr="00110140" w:rsidRDefault="003302F7" w:rsidP="00DB3067">
            <w:pPr>
              <w:autoSpaceDE w:val="0"/>
              <w:autoSpaceDN w:val="0"/>
              <w:adjustRightInd w:val="0"/>
              <w:spacing w:after="0"/>
              <w:rPr>
                <w:ins w:id="335" w:author="Jonathan Flint" w:date="2015-11-01T17:39:00Z"/>
                <w:rFonts w:ascii="Arial" w:hAnsi="Arial" w:cs="Arial"/>
                <w:color w:val="000000"/>
                <w:sz w:val="16"/>
                <w:szCs w:val="16"/>
              </w:rPr>
            </w:pPr>
            <w:ins w:id="336" w:author="Jonathan Flint" w:date="2015-11-01T17:39:00Z">
              <w:r>
                <w:rPr>
                  <w:rFonts w:ascii="Arial" w:hAnsi="Arial" w:cs="Arial"/>
                  <w:color w:val="000000"/>
                  <w:sz w:val="16"/>
                  <w:szCs w:val="16"/>
                </w:rPr>
                <w:t>Expression (BioGPS)***</w:t>
              </w:r>
            </w:ins>
          </w:p>
        </w:tc>
      </w:tr>
      <w:tr w:rsidR="003302F7" w:rsidRPr="00110140" w14:paraId="6EBACB08" w14:textId="77777777" w:rsidTr="00DB3067">
        <w:trPr>
          <w:trHeight w:val="218"/>
          <w:ins w:id="337" w:author="Jonathan Flint" w:date="2015-11-01T17:39:00Z"/>
        </w:trPr>
        <w:tc>
          <w:tcPr>
            <w:tcW w:w="245" w:type="pct"/>
          </w:tcPr>
          <w:p w14:paraId="4C412BB2" w14:textId="77777777" w:rsidR="003302F7" w:rsidRPr="00110140" w:rsidRDefault="003302F7" w:rsidP="00DB3067">
            <w:pPr>
              <w:autoSpaceDE w:val="0"/>
              <w:autoSpaceDN w:val="0"/>
              <w:adjustRightInd w:val="0"/>
              <w:spacing w:after="0"/>
              <w:jc w:val="center"/>
              <w:rPr>
                <w:ins w:id="338" w:author="Jonathan Flint" w:date="2015-11-01T17:39:00Z"/>
                <w:rFonts w:ascii="Arial" w:hAnsi="Arial" w:cs="Arial"/>
                <w:color w:val="000000"/>
                <w:sz w:val="16"/>
                <w:szCs w:val="16"/>
              </w:rPr>
            </w:pPr>
            <w:ins w:id="339" w:author="Jonathan Flint" w:date="2015-11-01T17:39:00Z">
              <w:r w:rsidRPr="00110140">
                <w:rPr>
                  <w:rFonts w:ascii="Arial" w:hAnsi="Arial" w:cs="Arial"/>
                  <w:color w:val="000000"/>
                  <w:sz w:val="16"/>
                  <w:szCs w:val="16"/>
                </w:rPr>
                <w:t>1</w:t>
              </w:r>
            </w:ins>
          </w:p>
        </w:tc>
        <w:tc>
          <w:tcPr>
            <w:tcW w:w="657" w:type="pct"/>
            <w:shd w:val="clear" w:color="auto" w:fill="auto"/>
          </w:tcPr>
          <w:p w14:paraId="7B362A25" w14:textId="77777777" w:rsidR="003302F7" w:rsidRPr="00110140" w:rsidRDefault="003302F7" w:rsidP="00DB3067">
            <w:pPr>
              <w:autoSpaceDE w:val="0"/>
              <w:autoSpaceDN w:val="0"/>
              <w:adjustRightInd w:val="0"/>
              <w:spacing w:after="0"/>
              <w:rPr>
                <w:ins w:id="340" w:author="Jonathan Flint" w:date="2015-11-01T17:39:00Z"/>
                <w:rFonts w:ascii="Calibri" w:hAnsi="Calibri" w:cs="Calibri"/>
                <w:sz w:val="16"/>
                <w:szCs w:val="16"/>
              </w:rPr>
            </w:pPr>
            <w:ins w:id="341" w:author="Jonathan Flint" w:date="2015-11-01T17:39:00Z">
              <w:r w:rsidRPr="00110140">
                <w:rPr>
                  <w:rFonts w:ascii="Calibri" w:hAnsi="Calibri" w:cs="Calibri"/>
                  <w:sz w:val="16"/>
                  <w:szCs w:val="16"/>
                </w:rPr>
                <w:t>119,428,714</w:t>
              </w:r>
            </w:ins>
          </w:p>
        </w:tc>
        <w:tc>
          <w:tcPr>
            <w:tcW w:w="492" w:type="pct"/>
            <w:shd w:val="clear" w:color="auto" w:fill="auto"/>
          </w:tcPr>
          <w:p w14:paraId="67FBCF84" w14:textId="77777777" w:rsidR="003302F7" w:rsidRPr="00110140" w:rsidRDefault="003302F7" w:rsidP="00DB3067">
            <w:pPr>
              <w:autoSpaceDE w:val="0"/>
              <w:autoSpaceDN w:val="0"/>
              <w:adjustRightInd w:val="0"/>
              <w:spacing w:after="0"/>
              <w:jc w:val="right"/>
              <w:rPr>
                <w:ins w:id="342" w:author="Jonathan Flint" w:date="2015-11-01T17:39:00Z"/>
                <w:rFonts w:ascii="Calibri" w:hAnsi="Calibri" w:cs="Calibri"/>
                <w:sz w:val="16"/>
                <w:szCs w:val="16"/>
              </w:rPr>
            </w:pPr>
            <w:ins w:id="343" w:author="Jonathan Flint" w:date="2015-11-01T17:39:00Z">
              <w:r w:rsidRPr="00110140">
                <w:rPr>
                  <w:rFonts w:ascii="Calibri" w:hAnsi="Calibri" w:cs="Calibri"/>
                  <w:sz w:val="16"/>
                  <w:szCs w:val="16"/>
                </w:rPr>
                <w:t>0.000010</w:t>
              </w:r>
            </w:ins>
          </w:p>
        </w:tc>
        <w:tc>
          <w:tcPr>
            <w:tcW w:w="327" w:type="pct"/>
            <w:shd w:val="clear" w:color="auto" w:fill="auto"/>
          </w:tcPr>
          <w:p w14:paraId="4254E161" w14:textId="77777777" w:rsidR="003302F7" w:rsidRPr="00110140" w:rsidRDefault="003302F7" w:rsidP="00DB3067">
            <w:pPr>
              <w:autoSpaceDE w:val="0"/>
              <w:autoSpaceDN w:val="0"/>
              <w:adjustRightInd w:val="0"/>
              <w:spacing w:after="0"/>
              <w:jc w:val="right"/>
              <w:rPr>
                <w:ins w:id="344" w:author="Jonathan Flint" w:date="2015-11-01T17:39:00Z"/>
                <w:rFonts w:ascii="Calibri" w:hAnsi="Calibri" w:cs="Calibri"/>
                <w:sz w:val="16"/>
                <w:szCs w:val="16"/>
              </w:rPr>
            </w:pPr>
            <w:ins w:id="345" w:author="Jonathan Flint" w:date="2015-11-01T17:39:00Z">
              <w:r w:rsidRPr="00110140">
                <w:rPr>
                  <w:rFonts w:ascii="Calibri" w:hAnsi="Calibri" w:cs="Calibri"/>
                  <w:sz w:val="16"/>
                  <w:szCs w:val="16"/>
                </w:rPr>
                <w:t>-0.4</w:t>
              </w:r>
            </w:ins>
          </w:p>
        </w:tc>
        <w:tc>
          <w:tcPr>
            <w:tcW w:w="327" w:type="pct"/>
            <w:shd w:val="clear" w:color="auto" w:fill="auto"/>
          </w:tcPr>
          <w:p w14:paraId="4D572BB1" w14:textId="77777777" w:rsidR="003302F7" w:rsidRPr="00110140" w:rsidRDefault="003302F7" w:rsidP="00DB3067">
            <w:pPr>
              <w:autoSpaceDE w:val="0"/>
              <w:autoSpaceDN w:val="0"/>
              <w:adjustRightInd w:val="0"/>
              <w:spacing w:after="0"/>
              <w:rPr>
                <w:ins w:id="346" w:author="Jonathan Flint" w:date="2015-11-01T17:39:00Z"/>
                <w:rFonts w:ascii="Calibri" w:hAnsi="Calibri" w:cs="Calibri"/>
                <w:sz w:val="16"/>
                <w:szCs w:val="16"/>
              </w:rPr>
            </w:pPr>
            <w:ins w:id="347" w:author="Jonathan Flint" w:date="2015-11-01T17:39:00Z">
              <w:r w:rsidRPr="00110140">
                <w:rPr>
                  <w:rFonts w:ascii="Calibri" w:hAnsi="Calibri" w:cs="Calibri"/>
                  <w:sz w:val="16"/>
                  <w:szCs w:val="16"/>
                </w:rPr>
                <w:t>0.45</w:t>
              </w:r>
            </w:ins>
          </w:p>
        </w:tc>
        <w:tc>
          <w:tcPr>
            <w:tcW w:w="318" w:type="pct"/>
            <w:shd w:val="clear" w:color="auto" w:fill="auto"/>
          </w:tcPr>
          <w:p w14:paraId="2433FCE5" w14:textId="77777777" w:rsidR="003302F7" w:rsidRPr="00110140" w:rsidRDefault="003302F7" w:rsidP="00DB3067">
            <w:pPr>
              <w:autoSpaceDE w:val="0"/>
              <w:autoSpaceDN w:val="0"/>
              <w:adjustRightInd w:val="0"/>
              <w:spacing w:after="0"/>
              <w:rPr>
                <w:ins w:id="348" w:author="Jonathan Flint" w:date="2015-11-01T17:39:00Z"/>
                <w:rFonts w:ascii="Calibri" w:hAnsi="Calibri" w:cs="Calibri"/>
                <w:sz w:val="16"/>
                <w:szCs w:val="16"/>
              </w:rPr>
            </w:pPr>
            <w:ins w:id="349" w:author="Jonathan Flint" w:date="2015-11-01T17:39:00Z">
              <w:r w:rsidRPr="00110140">
                <w:rPr>
                  <w:rFonts w:ascii="Calibri" w:hAnsi="Calibri" w:cs="Calibri"/>
                  <w:sz w:val="16"/>
                  <w:szCs w:val="16"/>
                </w:rPr>
                <w:t>0.01</w:t>
              </w:r>
            </w:ins>
          </w:p>
        </w:tc>
        <w:tc>
          <w:tcPr>
            <w:tcW w:w="247" w:type="pct"/>
          </w:tcPr>
          <w:p w14:paraId="79799DA0" w14:textId="77777777" w:rsidR="003302F7" w:rsidRPr="00110140" w:rsidRDefault="003302F7" w:rsidP="00DB3067">
            <w:pPr>
              <w:autoSpaceDE w:val="0"/>
              <w:autoSpaceDN w:val="0"/>
              <w:adjustRightInd w:val="0"/>
              <w:spacing w:after="0"/>
              <w:rPr>
                <w:ins w:id="350" w:author="Jonathan Flint" w:date="2015-11-01T17:39:00Z"/>
                <w:rFonts w:ascii="Arial" w:hAnsi="Arial" w:cs="Arial"/>
                <w:color w:val="000000"/>
                <w:sz w:val="16"/>
                <w:szCs w:val="16"/>
              </w:rPr>
            </w:pPr>
            <w:ins w:id="351" w:author="Jonathan Flint" w:date="2015-11-01T17:39:00Z">
              <w:r w:rsidRPr="00110140">
                <w:rPr>
                  <w:rFonts w:ascii="Arial" w:hAnsi="Arial" w:cs="Arial"/>
                  <w:color w:val="000000"/>
                  <w:sz w:val="16"/>
                  <w:szCs w:val="16"/>
                </w:rPr>
                <w:t>E</w:t>
              </w:r>
              <w:r>
                <w:rPr>
                  <w:rFonts w:ascii="Arial" w:hAnsi="Arial" w:cs="Arial"/>
                  <w:color w:val="000000"/>
                  <w:sz w:val="16"/>
                  <w:szCs w:val="16"/>
                </w:rPr>
                <w:t>DL</w:t>
              </w:r>
            </w:ins>
          </w:p>
        </w:tc>
        <w:tc>
          <w:tcPr>
            <w:tcW w:w="419" w:type="pct"/>
          </w:tcPr>
          <w:p w14:paraId="49A10B6B" w14:textId="77777777" w:rsidR="003302F7" w:rsidRPr="00110140" w:rsidRDefault="003302F7" w:rsidP="00DB3067">
            <w:pPr>
              <w:autoSpaceDE w:val="0"/>
              <w:autoSpaceDN w:val="0"/>
              <w:adjustRightInd w:val="0"/>
              <w:spacing w:after="0"/>
              <w:rPr>
                <w:ins w:id="352" w:author="Jonathan Flint" w:date="2015-11-01T17:39:00Z"/>
                <w:rFonts w:ascii="Arial" w:hAnsi="Arial" w:cs="Arial"/>
                <w:color w:val="000000"/>
                <w:sz w:val="16"/>
                <w:szCs w:val="16"/>
              </w:rPr>
            </w:pPr>
            <w:ins w:id="353" w:author="Jonathan Flint" w:date="2015-11-01T17:39:00Z">
              <w:r w:rsidRPr="00110140">
                <w:rPr>
                  <w:rFonts w:ascii="Arial" w:hAnsi="Arial" w:cs="Arial"/>
                  <w:color w:val="000000"/>
                  <w:sz w:val="16"/>
                  <w:szCs w:val="16"/>
                </w:rPr>
                <w:t>119</w:t>
              </w:r>
              <w:r>
                <w:rPr>
                  <w:rFonts w:ascii="Arial" w:hAnsi="Arial" w:cs="Arial"/>
                  <w:color w:val="000000"/>
                  <w:sz w:val="16"/>
                  <w:szCs w:val="16"/>
                </w:rPr>
                <w:t>.</w:t>
              </w:r>
              <w:r w:rsidRPr="00110140">
                <w:rPr>
                  <w:rFonts w:ascii="Arial" w:hAnsi="Arial" w:cs="Arial"/>
                  <w:color w:val="000000"/>
                  <w:sz w:val="16"/>
                  <w:szCs w:val="16"/>
                </w:rPr>
                <w:t>2</w:t>
              </w:r>
            </w:ins>
          </w:p>
        </w:tc>
        <w:tc>
          <w:tcPr>
            <w:tcW w:w="411" w:type="pct"/>
          </w:tcPr>
          <w:p w14:paraId="423FF14C" w14:textId="77777777" w:rsidR="003302F7" w:rsidRPr="00110140" w:rsidRDefault="003302F7" w:rsidP="00DB3067">
            <w:pPr>
              <w:autoSpaceDE w:val="0"/>
              <w:autoSpaceDN w:val="0"/>
              <w:adjustRightInd w:val="0"/>
              <w:spacing w:after="0"/>
              <w:rPr>
                <w:ins w:id="354" w:author="Jonathan Flint" w:date="2015-11-01T17:39:00Z"/>
                <w:rFonts w:ascii="Arial" w:hAnsi="Arial" w:cs="Arial"/>
                <w:color w:val="000000"/>
                <w:sz w:val="16"/>
                <w:szCs w:val="16"/>
              </w:rPr>
            </w:pPr>
            <w:ins w:id="355" w:author="Jonathan Flint" w:date="2015-11-01T17:39:00Z">
              <w:r w:rsidRPr="00110140">
                <w:rPr>
                  <w:rFonts w:ascii="Arial" w:hAnsi="Arial" w:cs="Arial"/>
                  <w:color w:val="000000"/>
                  <w:sz w:val="16"/>
                  <w:szCs w:val="16"/>
                </w:rPr>
                <w:t>120</w:t>
              </w:r>
              <w:r>
                <w:rPr>
                  <w:rFonts w:ascii="Arial" w:hAnsi="Arial" w:cs="Arial"/>
                  <w:color w:val="000000"/>
                  <w:sz w:val="16"/>
                  <w:szCs w:val="16"/>
                </w:rPr>
                <w:t>.4</w:t>
              </w:r>
              <w:r w:rsidRPr="00110140">
                <w:rPr>
                  <w:rFonts w:ascii="Arial" w:hAnsi="Arial" w:cs="Arial"/>
                  <w:color w:val="000000"/>
                  <w:sz w:val="16"/>
                  <w:szCs w:val="16"/>
                </w:rPr>
                <w:t xml:space="preserve"> </w:t>
              </w:r>
            </w:ins>
          </w:p>
        </w:tc>
        <w:tc>
          <w:tcPr>
            <w:tcW w:w="569" w:type="pct"/>
          </w:tcPr>
          <w:p w14:paraId="2A18B9E4" w14:textId="77777777" w:rsidR="003302F7" w:rsidRPr="00110140" w:rsidRDefault="003302F7" w:rsidP="00DB3067">
            <w:pPr>
              <w:autoSpaceDE w:val="0"/>
              <w:autoSpaceDN w:val="0"/>
              <w:adjustRightInd w:val="0"/>
              <w:spacing w:after="0"/>
              <w:rPr>
                <w:ins w:id="356" w:author="Jonathan Flint" w:date="2015-11-01T17:39:00Z"/>
                <w:rFonts w:ascii="Arial" w:hAnsi="Arial" w:cs="Arial"/>
                <w:color w:val="000000"/>
                <w:sz w:val="16"/>
                <w:szCs w:val="16"/>
              </w:rPr>
            </w:pPr>
            <w:ins w:id="357" w:author="Jonathan Flint" w:date="2015-11-01T17:39:00Z">
              <w:r w:rsidRPr="00110140">
                <w:rPr>
                  <w:rFonts w:ascii="Arial" w:hAnsi="Arial" w:cs="Arial"/>
                  <w:color w:val="000000"/>
                  <w:sz w:val="16"/>
                  <w:szCs w:val="16"/>
                </w:rPr>
                <w:t xml:space="preserve">1,122,960 </w:t>
              </w:r>
            </w:ins>
          </w:p>
        </w:tc>
        <w:tc>
          <w:tcPr>
            <w:tcW w:w="262" w:type="pct"/>
          </w:tcPr>
          <w:p w14:paraId="11A02C09" w14:textId="77777777" w:rsidR="003302F7" w:rsidRPr="00110140" w:rsidRDefault="003302F7" w:rsidP="00DB3067">
            <w:pPr>
              <w:autoSpaceDE w:val="0"/>
              <w:autoSpaceDN w:val="0"/>
              <w:adjustRightInd w:val="0"/>
              <w:spacing w:after="0"/>
              <w:jc w:val="center"/>
              <w:rPr>
                <w:ins w:id="358" w:author="Jonathan Flint" w:date="2015-11-01T17:39:00Z"/>
                <w:rFonts w:ascii="Arial" w:hAnsi="Arial" w:cs="Arial"/>
                <w:color w:val="000000"/>
                <w:sz w:val="16"/>
                <w:szCs w:val="16"/>
              </w:rPr>
            </w:pPr>
            <w:ins w:id="359" w:author="Jonathan Flint" w:date="2015-11-01T17:39:00Z">
              <w:r w:rsidRPr="00110140">
                <w:rPr>
                  <w:rFonts w:ascii="Arial" w:hAnsi="Arial" w:cs="Arial"/>
                  <w:color w:val="000000"/>
                  <w:sz w:val="16"/>
                  <w:szCs w:val="16"/>
                </w:rPr>
                <w:t>28</w:t>
              </w:r>
            </w:ins>
          </w:p>
        </w:tc>
        <w:tc>
          <w:tcPr>
            <w:tcW w:w="727" w:type="pct"/>
          </w:tcPr>
          <w:p w14:paraId="48C5FE54" w14:textId="77777777" w:rsidR="003302F7" w:rsidRPr="00110140" w:rsidRDefault="003302F7" w:rsidP="00DB3067">
            <w:pPr>
              <w:autoSpaceDE w:val="0"/>
              <w:autoSpaceDN w:val="0"/>
              <w:adjustRightInd w:val="0"/>
              <w:spacing w:after="0"/>
              <w:rPr>
                <w:ins w:id="360" w:author="Jonathan Flint" w:date="2015-11-01T17:39:00Z"/>
                <w:rFonts w:ascii="Arial" w:hAnsi="Arial" w:cs="Arial"/>
                <w:i/>
                <w:color w:val="000000"/>
                <w:sz w:val="16"/>
                <w:szCs w:val="16"/>
              </w:rPr>
            </w:pPr>
            <w:ins w:id="361" w:author="Jonathan Flint" w:date="2015-11-01T17:39:00Z">
              <w:r w:rsidRPr="00110140">
                <w:rPr>
                  <w:rFonts w:ascii="Arial" w:hAnsi="Arial" w:cs="Arial"/>
                  <w:i/>
                  <w:color w:val="000000"/>
                  <w:sz w:val="16"/>
                  <w:szCs w:val="16"/>
                </w:rPr>
                <w:t>Tmem177,</w:t>
              </w:r>
              <w:r w:rsidRPr="00BA2CF6">
                <w:rPr>
                  <w:rFonts w:ascii="Arial" w:hAnsi="Arial" w:cs="Arial"/>
                  <w:i/>
                  <w:color w:val="000000"/>
                  <w:sz w:val="16"/>
                  <w:szCs w:val="16"/>
                </w:rPr>
                <w:t xml:space="preserve"> </w:t>
              </w:r>
              <w:r w:rsidRPr="00110140">
                <w:rPr>
                  <w:rFonts w:ascii="Arial" w:hAnsi="Arial" w:cs="Arial"/>
                  <w:i/>
                  <w:color w:val="000000"/>
                  <w:sz w:val="16"/>
                  <w:szCs w:val="16"/>
                </w:rPr>
                <w:t>Sctr,</w:t>
              </w:r>
              <w:r w:rsidRPr="00BA2CF6">
                <w:rPr>
                  <w:rFonts w:ascii="Arial" w:hAnsi="Arial" w:cs="Arial"/>
                  <w:i/>
                  <w:color w:val="000000"/>
                  <w:sz w:val="16"/>
                  <w:szCs w:val="16"/>
                </w:rPr>
                <w:t xml:space="preserve"> </w:t>
              </w:r>
              <w:r w:rsidRPr="00110140">
                <w:rPr>
                  <w:rFonts w:ascii="Arial" w:hAnsi="Arial" w:cs="Arial"/>
                  <w:i/>
                  <w:color w:val="000000"/>
                  <w:sz w:val="16"/>
                  <w:szCs w:val="16"/>
                </w:rPr>
                <w:t>Tmem37,</w:t>
              </w:r>
              <w:r w:rsidRPr="00BA2CF6">
                <w:rPr>
                  <w:rFonts w:ascii="Arial" w:hAnsi="Arial" w:cs="Arial"/>
                  <w:i/>
                  <w:color w:val="000000"/>
                  <w:sz w:val="16"/>
                  <w:szCs w:val="16"/>
                </w:rPr>
                <w:t xml:space="preserve"> </w:t>
              </w:r>
              <w:r w:rsidRPr="00110140">
                <w:rPr>
                  <w:rFonts w:ascii="Arial" w:hAnsi="Arial" w:cs="Arial"/>
                  <w:i/>
                  <w:color w:val="000000"/>
                  <w:sz w:val="16"/>
                  <w:szCs w:val="16"/>
                </w:rPr>
                <w:t>Dbi,</w:t>
              </w:r>
              <w:r w:rsidRPr="00BA2CF6">
                <w:rPr>
                  <w:rFonts w:ascii="Arial" w:hAnsi="Arial" w:cs="Arial"/>
                  <w:i/>
                  <w:color w:val="000000"/>
                  <w:sz w:val="16"/>
                  <w:szCs w:val="16"/>
                </w:rPr>
                <w:t xml:space="preserve"> </w:t>
              </w:r>
              <w:r w:rsidRPr="00110140">
                <w:rPr>
                  <w:rFonts w:ascii="Arial" w:hAnsi="Arial" w:cs="Arial"/>
                  <w:i/>
                  <w:color w:val="000000"/>
                  <w:sz w:val="16"/>
                  <w:szCs w:val="16"/>
                </w:rPr>
                <w:t>3110009E18Rik,</w:t>
              </w:r>
              <w:r w:rsidRPr="00BA2CF6">
                <w:rPr>
                  <w:rFonts w:ascii="Arial" w:hAnsi="Arial" w:cs="Arial"/>
                  <w:i/>
                  <w:color w:val="000000"/>
                  <w:sz w:val="16"/>
                  <w:szCs w:val="16"/>
                </w:rPr>
                <w:t xml:space="preserve"> </w:t>
              </w:r>
              <w:r w:rsidRPr="00110140">
                <w:rPr>
                  <w:rFonts w:ascii="Arial" w:hAnsi="Arial" w:cs="Arial"/>
                  <w:i/>
                  <w:color w:val="000000"/>
                  <w:sz w:val="16"/>
                  <w:szCs w:val="16"/>
                </w:rPr>
                <w:t>Steap3</w:t>
              </w:r>
            </w:ins>
          </w:p>
        </w:tc>
      </w:tr>
      <w:tr w:rsidR="003302F7" w:rsidRPr="00110140" w14:paraId="24CCD709" w14:textId="77777777" w:rsidTr="00DB3067">
        <w:trPr>
          <w:trHeight w:val="218"/>
          <w:ins w:id="362" w:author="Jonathan Flint" w:date="2015-11-01T17:39:00Z"/>
        </w:trPr>
        <w:tc>
          <w:tcPr>
            <w:tcW w:w="245" w:type="pct"/>
          </w:tcPr>
          <w:p w14:paraId="0F0BEF0A" w14:textId="77777777" w:rsidR="003302F7" w:rsidRPr="00110140" w:rsidRDefault="003302F7" w:rsidP="00DB3067">
            <w:pPr>
              <w:autoSpaceDE w:val="0"/>
              <w:autoSpaceDN w:val="0"/>
              <w:adjustRightInd w:val="0"/>
              <w:spacing w:after="0"/>
              <w:jc w:val="center"/>
              <w:rPr>
                <w:ins w:id="363" w:author="Jonathan Flint" w:date="2015-11-01T17:39:00Z"/>
                <w:rFonts w:ascii="Arial" w:hAnsi="Arial" w:cs="Arial"/>
                <w:color w:val="000000"/>
                <w:sz w:val="16"/>
                <w:szCs w:val="16"/>
              </w:rPr>
            </w:pPr>
            <w:ins w:id="364" w:author="Jonathan Flint" w:date="2015-11-01T17:39:00Z">
              <w:r w:rsidRPr="00110140">
                <w:rPr>
                  <w:rFonts w:ascii="Arial" w:hAnsi="Arial" w:cs="Arial"/>
                  <w:color w:val="000000"/>
                  <w:sz w:val="16"/>
                  <w:szCs w:val="16"/>
                </w:rPr>
                <w:t>2</w:t>
              </w:r>
            </w:ins>
          </w:p>
        </w:tc>
        <w:tc>
          <w:tcPr>
            <w:tcW w:w="657" w:type="pct"/>
            <w:shd w:val="clear" w:color="auto" w:fill="auto"/>
          </w:tcPr>
          <w:p w14:paraId="57DE134B" w14:textId="77777777" w:rsidR="003302F7" w:rsidRPr="00110140" w:rsidRDefault="003302F7" w:rsidP="00DB3067">
            <w:pPr>
              <w:autoSpaceDE w:val="0"/>
              <w:autoSpaceDN w:val="0"/>
              <w:adjustRightInd w:val="0"/>
              <w:spacing w:after="0"/>
              <w:rPr>
                <w:ins w:id="365" w:author="Jonathan Flint" w:date="2015-11-01T17:39:00Z"/>
                <w:rFonts w:ascii="Calibri" w:hAnsi="Calibri" w:cs="Calibri"/>
                <w:sz w:val="16"/>
                <w:szCs w:val="16"/>
              </w:rPr>
            </w:pPr>
            <w:ins w:id="366" w:author="Jonathan Flint" w:date="2015-11-01T17:39:00Z">
              <w:r w:rsidRPr="00110140">
                <w:rPr>
                  <w:rFonts w:ascii="Calibri" w:hAnsi="Calibri" w:cs="Calibri"/>
                  <w:sz w:val="16"/>
                  <w:szCs w:val="16"/>
                </w:rPr>
                <w:t>53,221,117</w:t>
              </w:r>
            </w:ins>
          </w:p>
        </w:tc>
        <w:tc>
          <w:tcPr>
            <w:tcW w:w="492" w:type="pct"/>
            <w:shd w:val="clear" w:color="auto" w:fill="auto"/>
          </w:tcPr>
          <w:p w14:paraId="7D971B14" w14:textId="77777777" w:rsidR="003302F7" w:rsidRPr="00110140" w:rsidRDefault="003302F7" w:rsidP="00DB3067">
            <w:pPr>
              <w:autoSpaceDE w:val="0"/>
              <w:autoSpaceDN w:val="0"/>
              <w:adjustRightInd w:val="0"/>
              <w:spacing w:after="0"/>
              <w:jc w:val="right"/>
              <w:rPr>
                <w:ins w:id="367" w:author="Jonathan Flint" w:date="2015-11-01T17:39:00Z"/>
                <w:rFonts w:ascii="Calibri" w:hAnsi="Calibri" w:cs="Calibri"/>
                <w:sz w:val="16"/>
                <w:szCs w:val="16"/>
              </w:rPr>
            </w:pPr>
            <w:ins w:id="368" w:author="Jonathan Flint" w:date="2015-11-01T17:39:00Z">
              <w:r w:rsidRPr="00110140">
                <w:rPr>
                  <w:rFonts w:ascii="Calibri" w:hAnsi="Calibri" w:cs="Calibri"/>
                  <w:sz w:val="16"/>
                  <w:szCs w:val="16"/>
                </w:rPr>
                <w:t>0.000043</w:t>
              </w:r>
            </w:ins>
          </w:p>
        </w:tc>
        <w:tc>
          <w:tcPr>
            <w:tcW w:w="327" w:type="pct"/>
            <w:shd w:val="clear" w:color="auto" w:fill="auto"/>
          </w:tcPr>
          <w:p w14:paraId="28F6D19E" w14:textId="77777777" w:rsidR="003302F7" w:rsidRPr="00110140" w:rsidRDefault="003302F7" w:rsidP="00DB3067">
            <w:pPr>
              <w:autoSpaceDE w:val="0"/>
              <w:autoSpaceDN w:val="0"/>
              <w:adjustRightInd w:val="0"/>
              <w:spacing w:after="0"/>
              <w:jc w:val="right"/>
              <w:rPr>
                <w:ins w:id="369" w:author="Jonathan Flint" w:date="2015-11-01T17:39:00Z"/>
                <w:rFonts w:ascii="Calibri" w:hAnsi="Calibri" w:cs="Calibri"/>
                <w:sz w:val="16"/>
                <w:szCs w:val="16"/>
              </w:rPr>
            </w:pPr>
            <w:ins w:id="370" w:author="Jonathan Flint" w:date="2015-11-01T17:39:00Z">
              <w:r w:rsidRPr="00110140">
                <w:rPr>
                  <w:rFonts w:ascii="Calibri" w:hAnsi="Calibri" w:cs="Calibri"/>
                  <w:sz w:val="16"/>
                  <w:szCs w:val="16"/>
                </w:rPr>
                <w:t>0.23</w:t>
              </w:r>
            </w:ins>
          </w:p>
        </w:tc>
        <w:tc>
          <w:tcPr>
            <w:tcW w:w="327" w:type="pct"/>
            <w:shd w:val="clear" w:color="auto" w:fill="auto"/>
          </w:tcPr>
          <w:p w14:paraId="1FD45DE9" w14:textId="77777777" w:rsidR="003302F7" w:rsidRPr="00110140" w:rsidRDefault="003302F7" w:rsidP="00DB3067">
            <w:pPr>
              <w:autoSpaceDE w:val="0"/>
              <w:autoSpaceDN w:val="0"/>
              <w:adjustRightInd w:val="0"/>
              <w:spacing w:after="0"/>
              <w:rPr>
                <w:ins w:id="371" w:author="Jonathan Flint" w:date="2015-11-01T17:39:00Z"/>
                <w:rFonts w:ascii="Calibri" w:hAnsi="Calibri" w:cs="Calibri"/>
                <w:sz w:val="16"/>
                <w:szCs w:val="16"/>
              </w:rPr>
            </w:pPr>
            <w:ins w:id="372" w:author="Jonathan Flint" w:date="2015-11-01T17:39:00Z">
              <w:r w:rsidRPr="00110140">
                <w:rPr>
                  <w:rFonts w:ascii="Calibri" w:hAnsi="Calibri" w:cs="Calibri"/>
                  <w:sz w:val="16"/>
                  <w:szCs w:val="16"/>
                </w:rPr>
                <w:t>0.3</w:t>
              </w:r>
              <w:r>
                <w:rPr>
                  <w:rFonts w:ascii="Calibri" w:hAnsi="Calibri" w:cs="Calibri"/>
                  <w:sz w:val="16"/>
                  <w:szCs w:val="16"/>
                </w:rPr>
                <w:t>2</w:t>
              </w:r>
            </w:ins>
          </w:p>
        </w:tc>
        <w:tc>
          <w:tcPr>
            <w:tcW w:w="318" w:type="pct"/>
            <w:shd w:val="clear" w:color="auto" w:fill="auto"/>
          </w:tcPr>
          <w:p w14:paraId="3123805F" w14:textId="77777777" w:rsidR="003302F7" w:rsidRPr="00110140" w:rsidRDefault="003302F7" w:rsidP="00DB3067">
            <w:pPr>
              <w:autoSpaceDE w:val="0"/>
              <w:autoSpaceDN w:val="0"/>
              <w:adjustRightInd w:val="0"/>
              <w:spacing w:after="0"/>
              <w:jc w:val="right"/>
              <w:rPr>
                <w:ins w:id="373" w:author="Jonathan Flint" w:date="2015-11-01T17:39:00Z"/>
                <w:rFonts w:ascii="Calibri" w:hAnsi="Calibri" w:cs="Calibri"/>
                <w:sz w:val="16"/>
                <w:szCs w:val="16"/>
              </w:rPr>
            </w:pPr>
            <w:ins w:id="374" w:author="Jonathan Flint" w:date="2015-11-01T17:39:00Z">
              <w:r w:rsidRPr="00110140">
                <w:rPr>
                  <w:rFonts w:ascii="Calibri" w:hAnsi="Calibri" w:cs="Calibri"/>
                  <w:sz w:val="16"/>
                  <w:szCs w:val="16"/>
                </w:rPr>
                <w:t>0.0</w:t>
              </w:r>
              <w:r>
                <w:rPr>
                  <w:rFonts w:ascii="Calibri" w:hAnsi="Calibri" w:cs="Calibri"/>
                  <w:sz w:val="16"/>
                  <w:szCs w:val="16"/>
                </w:rPr>
                <w:t>4</w:t>
              </w:r>
            </w:ins>
          </w:p>
        </w:tc>
        <w:tc>
          <w:tcPr>
            <w:tcW w:w="247" w:type="pct"/>
          </w:tcPr>
          <w:p w14:paraId="3A00965A" w14:textId="77777777" w:rsidR="003302F7" w:rsidRPr="00110140" w:rsidRDefault="003302F7" w:rsidP="00DB3067">
            <w:pPr>
              <w:autoSpaceDE w:val="0"/>
              <w:autoSpaceDN w:val="0"/>
              <w:adjustRightInd w:val="0"/>
              <w:spacing w:after="0"/>
              <w:rPr>
                <w:ins w:id="375" w:author="Jonathan Flint" w:date="2015-11-01T17:39:00Z"/>
                <w:rFonts w:ascii="Arial" w:hAnsi="Arial" w:cs="Arial"/>
                <w:color w:val="000000"/>
                <w:sz w:val="16"/>
                <w:szCs w:val="16"/>
              </w:rPr>
            </w:pPr>
            <w:ins w:id="376" w:author="Jonathan Flint" w:date="2015-11-01T17:39:00Z">
              <w:r w:rsidRPr="00110140">
                <w:rPr>
                  <w:rFonts w:ascii="Arial" w:hAnsi="Arial" w:cs="Arial"/>
                  <w:color w:val="000000"/>
                  <w:sz w:val="16"/>
                  <w:szCs w:val="16"/>
                </w:rPr>
                <w:t>G</w:t>
              </w:r>
              <w:r>
                <w:rPr>
                  <w:rFonts w:ascii="Arial" w:hAnsi="Arial" w:cs="Arial"/>
                  <w:color w:val="000000"/>
                  <w:sz w:val="16"/>
                  <w:szCs w:val="16"/>
                </w:rPr>
                <w:t>astroc</w:t>
              </w:r>
            </w:ins>
          </w:p>
        </w:tc>
        <w:tc>
          <w:tcPr>
            <w:tcW w:w="419" w:type="pct"/>
          </w:tcPr>
          <w:p w14:paraId="4394CC5E" w14:textId="77777777" w:rsidR="003302F7" w:rsidRPr="00110140" w:rsidRDefault="003302F7" w:rsidP="00DB3067">
            <w:pPr>
              <w:autoSpaceDE w:val="0"/>
              <w:autoSpaceDN w:val="0"/>
              <w:adjustRightInd w:val="0"/>
              <w:spacing w:after="0"/>
              <w:rPr>
                <w:ins w:id="377" w:author="Jonathan Flint" w:date="2015-11-01T17:39:00Z"/>
                <w:rFonts w:ascii="Arial" w:hAnsi="Arial" w:cs="Arial"/>
                <w:color w:val="000000"/>
                <w:sz w:val="16"/>
                <w:szCs w:val="16"/>
              </w:rPr>
            </w:pPr>
            <w:ins w:id="378" w:author="Jonathan Flint" w:date="2015-11-01T17:39:00Z">
              <w:r w:rsidRPr="00110140">
                <w:rPr>
                  <w:rFonts w:ascii="Arial" w:hAnsi="Arial" w:cs="Arial"/>
                  <w:color w:val="000000"/>
                  <w:sz w:val="16"/>
                  <w:szCs w:val="16"/>
                </w:rPr>
                <w:t>53</w:t>
              </w:r>
              <w:r>
                <w:rPr>
                  <w:rFonts w:ascii="Arial" w:hAnsi="Arial" w:cs="Arial"/>
                  <w:color w:val="000000"/>
                  <w:sz w:val="16"/>
                  <w:szCs w:val="16"/>
                </w:rPr>
                <w:t>.</w:t>
              </w:r>
              <w:r w:rsidRPr="00110140">
                <w:rPr>
                  <w:rFonts w:ascii="Arial" w:hAnsi="Arial" w:cs="Arial"/>
                  <w:color w:val="000000"/>
                  <w:sz w:val="16"/>
                  <w:szCs w:val="16"/>
                </w:rPr>
                <w:t>0</w:t>
              </w:r>
            </w:ins>
          </w:p>
        </w:tc>
        <w:tc>
          <w:tcPr>
            <w:tcW w:w="411" w:type="pct"/>
          </w:tcPr>
          <w:p w14:paraId="3E710B8A" w14:textId="77777777" w:rsidR="003302F7" w:rsidRPr="00110140" w:rsidRDefault="003302F7" w:rsidP="00DB3067">
            <w:pPr>
              <w:autoSpaceDE w:val="0"/>
              <w:autoSpaceDN w:val="0"/>
              <w:adjustRightInd w:val="0"/>
              <w:spacing w:after="0"/>
              <w:rPr>
                <w:ins w:id="379" w:author="Jonathan Flint" w:date="2015-11-01T17:39:00Z"/>
                <w:rFonts w:ascii="Arial" w:hAnsi="Arial" w:cs="Arial"/>
                <w:color w:val="000000"/>
                <w:sz w:val="16"/>
                <w:szCs w:val="16"/>
              </w:rPr>
            </w:pPr>
            <w:ins w:id="380" w:author="Jonathan Flint" w:date="2015-11-01T17:39:00Z">
              <w:r w:rsidRPr="00110140">
                <w:rPr>
                  <w:rFonts w:ascii="Arial" w:hAnsi="Arial" w:cs="Arial"/>
                  <w:color w:val="000000"/>
                  <w:sz w:val="16"/>
                  <w:szCs w:val="16"/>
                </w:rPr>
                <w:t>55</w:t>
              </w:r>
              <w:r>
                <w:rPr>
                  <w:rFonts w:ascii="Arial" w:hAnsi="Arial" w:cs="Arial"/>
                  <w:color w:val="000000"/>
                  <w:sz w:val="16"/>
                  <w:szCs w:val="16"/>
                </w:rPr>
                <w:t>.4</w:t>
              </w:r>
              <w:r w:rsidRPr="00110140">
                <w:rPr>
                  <w:rFonts w:ascii="Arial" w:hAnsi="Arial" w:cs="Arial"/>
                  <w:color w:val="000000"/>
                  <w:sz w:val="16"/>
                  <w:szCs w:val="16"/>
                </w:rPr>
                <w:t xml:space="preserve"> </w:t>
              </w:r>
            </w:ins>
          </w:p>
        </w:tc>
        <w:tc>
          <w:tcPr>
            <w:tcW w:w="569" w:type="pct"/>
          </w:tcPr>
          <w:p w14:paraId="11D47B5C" w14:textId="77777777" w:rsidR="003302F7" w:rsidRPr="00110140" w:rsidRDefault="003302F7" w:rsidP="00DB3067">
            <w:pPr>
              <w:autoSpaceDE w:val="0"/>
              <w:autoSpaceDN w:val="0"/>
              <w:adjustRightInd w:val="0"/>
              <w:spacing w:after="0"/>
              <w:rPr>
                <w:ins w:id="381" w:author="Jonathan Flint" w:date="2015-11-01T17:39:00Z"/>
                <w:rFonts w:ascii="Arial" w:hAnsi="Arial" w:cs="Arial"/>
                <w:color w:val="000000"/>
                <w:sz w:val="16"/>
                <w:szCs w:val="16"/>
              </w:rPr>
            </w:pPr>
            <w:ins w:id="382" w:author="Jonathan Flint" w:date="2015-11-01T17:39:00Z">
              <w:r w:rsidRPr="00110140">
                <w:rPr>
                  <w:rFonts w:ascii="Arial" w:hAnsi="Arial" w:cs="Arial"/>
                  <w:color w:val="000000"/>
                  <w:sz w:val="16"/>
                  <w:szCs w:val="16"/>
                </w:rPr>
                <w:t xml:space="preserve">2,352,486 </w:t>
              </w:r>
            </w:ins>
          </w:p>
        </w:tc>
        <w:tc>
          <w:tcPr>
            <w:tcW w:w="262" w:type="pct"/>
          </w:tcPr>
          <w:p w14:paraId="1F8D442D" w14:textId="77777777" w:rsidR="003302F7" w:rsidRPr="00110140" w:rsidRDefault="003302F7" w:rsidP="00DB3067">
            <w:pPr>
              <w:autoSpaceDE w:val="0"/>
              <w:autoSpaceDN w:val="0"/>
              <w:adjustRightInd w:val="0"/>
              <w:spacing w:after="0"/>
              <w:jc w:val="center"/>
              <w:rPr>
                <w:ins w:id="383" w:author="Jonathan Flint" w:date="2015-11-01T17:39:00Z"/>
                <w:rFonts w:ascii="Arial" w:hAnsi="Arial" w:cs="Arial"/>
                <w:color w:val="000000"/>
                <w:sz w:val="16"/>
                <w:szCs w:val="16"/>
              </w:rPr>
            </w:pPr>
            <w:ins w:id="384" w:author="Jonathan Flint" w:date="2015-11-01T17:39:00Z">
              <w:r w:rsidRPr="00110140">
                <w:rPr>
                  <w:rFonts w:ascii="Arial" w:hAnsi="Arial" w:cs="Arial"/>
                  <w:color w:val="000000"/>
                  <w:sz w:val="16"/>
                  <w:szCs w:val="16"/>
                </w:rPr>
                <w:t>13</w:t>
              </w:r>
            </w:ins>
          </w:p>
        </w:tc>
        <w:tc>
          <w:tcPr>
            <w:tcW w:w="727" w:type="pct"/>
          </w:tcPr>
          <w:p w14:paraId="097D3E54" w14:textId="77777777" w:rsidR="003302F7" w:rsidRPr="00110140" w:rsidRDefault="003302F7" w:rsidP="00DB3067">
            <w:pPr>
              <w:autoSpaceDE w:val="0"/>
              <w:autoSpaceDN w:val="0"/>
              <w:adjustRightInd w:val="0"/>
              <w:spacing w:after="0"/>
              <w:rPr>
                <w:ins w:id="385" w:author="Jonathan Flint" w:date="2015-11-01T17:39:00Z"/>
                <w:rFonts w:ascii="Arial" w:hAnsi="Arial" w:cs="Arial"/>
                <w:i/>
                <w:color w:val="000000"/>
                <w:sz w:val="16"/>
                <w:szCs w:val="16"/>
              </w:rPr>
            </w:pPr>
            <w:ins w:id="386" w:author="Jonathan Flint" w:date="2015-11-01T17:39:00Z">
              <w:r w:rsidRPr="00391FE2">
                <w:rPr>
                  <w:rFonts w:ascii="Arial" w:hAnsi="Arial" w:cs="Arial"/>
                  <w:i/>
                  <w:color w:val="000000"/>
                  <w:sz w:val="16"/>
                  <w:szCs w:val="16"/>
                  <w:u w:val="single"/>
                </w:rPr>
                <w:t>Fmnl2</w:t>
              </w:r>
              <w:r w:rsidRPr="00110140">
                <w:rPr>
                  <w:rFonts w:ascii="Arial" w:hAnsi="Arial" w:cs="Arial"/>
                  <w:i/>
                  <w:color w:val="000000"/>
                  <w:sz w:val="16"/>
                  <w:szCs w:val="16"/>
                </w:rPr>
                <w:t>,</w:t>
              </w:r>
              <w:r w:rsidRPr="00D408C3">
                <w:rPr>
                  <w:rFonts w:ascii="Arial" w:hAnsi="Arial" w:cs="Arial"/>
                  <w:i/>
                  <w:color w:val="000000"/>
                  <w:sz w:val="16"/>
                  <w:szCs w:val="16"/>
                </w:rPr>
                <w:t xml:space="preserve"> Prpf40a</w:t>
              </w:r>
            </w:ins>
          </w:p>
        </w:tc>
      </w:tr>
      <w:tr w:rsidR="003302F7" w:rsidRPr="00110140" w14:paraId="472FFFD2" w14:textId="77777777" w:rsidTr="00DB3067">
        <w:trPr>
          <w:trHeight w:val="218"/>
          <w:ins w:id="387" w:author="Jonathan Flint" w:date="2015-11-01T17:39:00Z"/>
        </w:trPr>
        <w:tc>
          <w:tcPr>
            <w:tcW w:w="245" w:type="pct"/>
          </w:tcPr>
          <w:p w14:paraId="616248C9" w14:textId="77777777" w:rsidR="003302F7" w:rsidRPr="00110140" w:rsidRDefault="003302F7" w:rsidP="00DB3067">
            <w:pPr>
              <w:autoSpaceDE w:val="0"/>
              <w:autoSpaceDN w:val="0"/>
              <w:adjustRightInd w:val="0"/>
              <w:spacing w:after="0"/>
              <w:jc w:val="center"/>
              <w:rPr>
                <w:ins w:id="388" w:author="Jonathan Flint" w:date="2015-11-01T17:39:00Z"/>
                <w:rFonts w:ascii="Arial" w:hAnsi="Arial" w:cs="Arial"/>
                <w:color w:val="000000"/>
                <w:sz w:val="16"/>
                <w:szCs w:val="16"/>
              </w:rPr>
            </w:pPr>
            <w:ins w:id="389" w:author="Jonathan Flint" w:date="2015-11-01T17:39:00Z">
              <w:r w:rsidRPr="00110140">
                <w:rPr>
                  <w:rFonts w:ascii="Arial" w:hAnsi="Arial" w:cs="Arial"/>
                  <w:color w:val="000000"/>
                  <w:sz w:val="16"/>
                  <w:szCs w:val="16"/>
                </w:rPr>
                <w:t>2</w:t>
              </w:r>
            </w:ins>
          </w:p>
        </w:tc>
        <w:tc>
          <w:tcPr>
            <w:tcW w:w="657" w:type="pct"/>
            <w:shd w:val="clear" w:color="auto" w:fill="auto"/>
          </w:tcPr>
          <w:p w14:paraId="128F4307" w14:textId="77777777" w:rsidR="003302F7" w:rsidRPr="00110140" w:rsidRDefault="003302F7" w:rsidP="00DB3067">
            <w:pPr>
              <w:autoSpaceDE w:val="0"/>
              <w:autoSpaceDN w:val="0"/>
              <w:adjustRightInd w:val="0"/>
              <w:spacing w:after="0"/>
              <w:rPr>
                <w:ins w:id="390" w:author="Jonathan Flint" w:date="2015-11-01T17:39:00Z"/>
                <w:rFonts w:ascii="Calibri" w:hAnsi="Calibri" w:cs="Calibri"/>
                <w:sz w:val="16"/>
                <w:szCs w:val="16"/>
              </w:rPr>
            </w:pPr>
            <w:ins w:id="391" w:author="Jonathan Flint" w:date="2015-11-01T17:39:00Z">
              <w:r w:rsidRPr="00110140">
                <w:rPr>
                  <w:rFonts w:ascii="Calibri" w:hAnsi="Calibri" w:cs="Calibri"/>
                  <w:sz w:val="16"/>
                  <w:szCs w:val="16"/>
                </w:rPr>
                <w:t>89,685,916</w:t>
              </w:r>
            </w:ins>
          </w:p>
        </w:tc>
        <w:tc>
          <w:tcPr>
            <w:tcW w:w="492" w:type="pct"/>
            <w:shd w:val="clear" w:color="auto" w:fill="auto"/>
          </w:tcPr>
          <w:p w14:paraId="1D0B2EA0" w14:textId="77777777" w:rsidR="003302F7" w:rsidRPr="00110140" w:rsidRDefault="003302F7" w:rsidP="00DB3067">
            <w:pPr>
              <w:autoSpaceDE w:val="0"/>
              <w:autoSpaceDN w:val="0"/>
              <w:adjustRightInd w:val="0"/>
              <w:spacing w:after="0"/>
              <w:jc w:val="right"/>
              <w:rPr>
                <w:ins w:id="392" w:author="Jonathan Flint" w:date="2015-11-01T17:39:00Z"/>
                <w:rFonts w:ascii="Calibri" w:hAnsi="Calibri" w:cs="Calibri"/>
                <w:sz w:val="16"/>
                <w:szCs w:val="16"/>
              </w:rPr>
            </w:pPr>
            <w:ins w:id="393" w:author="Jonathan Flint" w:date="2015-11-01T17:39:00Z">
              <w:r w:rsidRPr="00110140">
                <w:rPr>
                  <w:rFonts w:ascii="Calibri" w:hAnsi="Calibri" w:cs="Calibri"/>
                  <w:sz w:val="16"/>
                  <w:szCs w:val="16"/>
                </w:rPr>
                <w:t>0.000068</w:t>
              </w:r>
            </w:ins>
          </w:p>
        </w:tc>
        <w:tc>
          <w:tcPr>
            <w:tcW w:w="327" w:type="pct"/>
            <w:shd w:val="clear" w:color="auto" w:fill="auto"/>
          </w:tcPr>
          <w:p w14:paraId="510863C0" w14:textId="77777777" w:rsidR="003302F7" w:rsidRPr="00110140" w:rsidRDefault="003302F7" w:rsidP="00DB3067">
            <w:pPr>
              <w:autoSpaceDE w:val="0"/>
              <w:autoSpaceDN w:val="0"/>
              <w:adjustRightInd w:val="0"/>
              <w:spacing w:after="0"/>
              <w:jc w:val="right"/>
              <w:rPr>
                <w:ins w:id="394" w:author="Jonathan Flint" w:date="2015-11-01T17:39:00Z"/>
                <w:rFonts w:ascii="Calibri" w:hAnsi="Calibri" w:cs="Calibri"/>
                <w:sz w:val="16"/>
                <w:szCs w:val="16"/>
              </w:rPr>
            </w:pPr>
            <w:ins w:id="395" w:author="Jonathan Flint" w:date="2015-11-01T17:39:00Z">
              <w:r w:rsidRPr="00110140">
                <w:rPr>
                  <w:rFonts w:ascii="Calibri" w:hAnsi="Calibri" w:cs="Calibri"/>
                  <w:sz w:val="16"/>
                  <w:szCs w:val="16"/>
                </w:rPr>
                <w:t>-0.2</w:t>
              </w:r>
            </w:ins>
          </w:p>
        </w:tc>
        <w:tc>
          <w:tcPr>
            <w:tcW w:w="327" w:type="pct"/>
            <w:shd w:val="clear" w:color="auto" w:fill="auto"/>
          </w:tcPr>
          <w:p w14:paraId="49E79C5C" w14:textId="77777777" w:rsidR="003302F7" w:rsidRPr="00110140" w:rsidRDefault="003302F7" w:rsidP="00DB3067">
            <w:pPr>
              <w:autoSpaceDE w:val="0"/>
              <w:autoSpaceDN w:val="0"/>
              <w:adjustRightInd w:val="0"/>
              <w:spacing w:after="0"/>
              <w:rPr>
                <w:ins w:id="396" w:author="Jonathan Flint" w:date="2015-11-01T17:39:00Z"/>
                <w:rFonts w:ascii="Calibri" w:hAnsi="Calibri" w:cs="Calibri"/>
                <w:sz w:val="16"/>
                <w:szCs w:val="16"/>
              </w:rPr>
            </w:pPr>
            <w:ins w:id="397" w:author="Jonathan Flint" w:date="2015-11-01T17:39:00Z">
              <w:r w:rsidRPr="00110140">
                <w:rPr>
                  <w:rFonts w:ascii="Calibri" w:hAnsi="Calibri" w:cs="Calibri"/>
                  <w:sz w:val="16"/>
                  <w:szCs w:val="16"/>
                </w:rPr>
                <w:t>0.2</w:t>
              </w:r>
              <w:r>
                <w:rPr>
                  <w:rFonts w:ascii="Calibri" w:hAnsi="Calibri" w:cs="Calibri"/>
                  <w:sz w:val="16"/>
                  <w:szCs w:val="16"/>
                </w:rPr>
                <w:t>3</w:t>
              </w:r>
            </w:ins>
          </w:p>
        </w:tc>
        <w:tc>
          <w:tcPr>
            <w:tcW w:w="318" w:type="pct"/>
            <w:shd w:val="clear" w:color="auto" w:fill="auto"/>
          </w:tcPr>
          <w:p w14:paraId="55664691" w14:textId="77777777" w:rsidR="003302F7" w:rsidRPr="00110140" w:rsidRDefault="003302F7" w:rsidP="00DB3067">
            <w:pPr>
              <w:autoSpaceDE w:val="0"/>
              <w:autoSpaceDN w:val="0"/>
              <w:adjustRightInd w:val="0"/>
              <w:spacing w:after="0"/>
              <w:jc w:val="right"/>
              <w:rPr>
                <w:ins w:id="398" w:author="Jonathan Flint" w:date="2015-11-01T17:39:00Z"/>
                <w:rFonts w:ascii="Calibri" w:hAnsi="Calibri" w:cs="Calibri"/>
                <w:sz w:val="16"/>
                <w:szCs w:val="16"/>
              </w:rPr>
            </w:pPr>
            <w:ins w:id="399" w:author="Jonathan Flint" w:date="2015-11-01T17:39:00Z">
              <w:r w:rsidRPr="00110140">
                <w:rPr>
                  <w:rFonts w:ascii="Calibri" w:hAnsi="Calibri" w:cs="Calibri"/>
                  <w:sz w:val="16"/>
                  <w:szCs w:val="16"/>
                </w:rPr>
                <w:t>0.03</w:t>
              </w:r>
            </w:ins>
          </w:p>
        </w:tc>
        <w:tc>
          <w:tcPr>
            <w:tcW w:w="247" w:type="pct"/>
          </w:tcPr>
          <w:p w14:paraId="4FAE1E03" w14:textId="77777777" w:rsidR="003302F7" w:rsidRPr="00110140" w:rsidRDefault="003302F7" w:rsidP="00DB3067">
            <w:pPr>
              <w:autoSpaceDE w:val="0"/>
              <w:autoSpaceDN w:val="0"/>
              <w:adjustRightInd w:val="0"/>
              <w:spacing w:after="0"/>
              <w:rPr>
                <w:ins w:id="400" w:author="Jonathan Flint" w:date="2015-11-01T17:39:00Z"/>
                <w:rFonts w:ascii="Arial" w:hAnsi="Arial" w:cs="Arial"/>
                <w:color w:val="000000"/>
                <w:sz w:val="16"/>
                <w:szCs w:val="16"/>
              </w:rPr>
            </w:pPr>
            <w:ins w:id="401" w:author="Jonathan Flint" w:date="2015-11-01T17:39:00Z">
              <w:r w:rsidRPr="00110140">
                <w:rPr>
                  <w:rFonts w:ascii="Arial" w:hAnsi="Arial" w:cs="Arial"/>
                  <w:color w:val="000000"/>
                  <w:sz w:val="16"/>
                  <w:szCs w:val="16"/>
                </w:rPr>
                <w:t>E</w:t>
              </w:r>
              <w:r>
                <w:rPr>
                  <w:rFonts w:ascii="Arial" w:hAnsi="Arial" w:cs="Arial"/>
                  <w:color w:val="000000"/>
                  <w:sz w:val="16"/>
                  <w:szCs w:val="16"/>
                </w:rPr>
                <w:t>DL</w:t>
              </w:r>
            </w:ins>
          </w:p>
        </w:tc>
        <w:tc>
          <w:tcPr>
            <w:tcW w:w="419" w:type="pct"/>
          </w:tcPr>
          <w:p w14:paraId="65C24429" w14:textId="77777777" w:rsidR="003302F7" w:rsidRPr="00110140" w:rsidRDefault="003302F7" w:rsidP="00DB3067">
            <w:pPr>
              <w:autoSpaceDE w:val="0"/>
              <w:autoSpaceDN w:val="0"/>
              <w:adjustRightInd w:val="0"/>
              <w:spacing w:after="0"/>
              <w:rPr>
                <w:ins w:id="402" w:author="Jonathan Flint" w:date="2015-11-01T17:39:00Z"/>
                <w:rFonts w:ascii="Arial" w:hAnsi="Arial" w:cs="Arial"/>
                <w:color w:val="000000"/>
                <w:sz w:val="16"/>
                <w:szCs w:val="16"/>
              </w:rPr>
            </w:pPr>
            <w:ins w:id="403" w:author="Jonathan Flint" w:date="2015-11-01T17:39:00Z">
              <w:r w:rsidRPr="00110140">
                <w:rPr>
                  <w:rFonts w:ascii="Arial" w:hAnsi="Arial" w:cs="Arial"/>
                  <w:color w:val="000000"/>
                  <w:sz w:val="16"/>
                  <w:szCs w:val="16"/>
                </w:rPr>
                <w:t>88</w:t>
              </w:r>
              <w:r>
                <w:rPr>
                  <w:rFonts w:ascii="Arial" w:hAnsi="Arial" w:cs="Arial"/>
                  <w:color w:val="000000"/>
                  <w:sz w:val="16"/>
                  <w:szCs w:val="16"/>
                </w:rPr>
                <w:t>.</w:t>
              </w:r>
              <w:r w:rsidRPr="00110140">
                <w:rPr>
                  <w:rFonts w:ascii="Arial" w:hAnsi="Arial" w:cs="Arial"/>
                  <w:color w:val="000000"/>
                  <w:sz w:val="16"/>
                  <w:szCs w:val="16"/>
                </w:rPr>
                <w:t>3</w:t>
              </w:r>
            </w:ins>
          </w:p>
        </w:tc>
        <w:tc>
          <w:tcPr>
            <w:tcW w:w="411" w:type="pct"/>
          </w:tcPr>
          <w:p w14:paraId="68BDC863" w14:textId="77777777" w:rsidR="003302F7" w:rsidRPr="00110140" w:rsidRDefault="003302F7" w:rsidP="00DB3067">
            <w:pPr>
              <w:autoSpaceDE w:val="0"/>
              <w:autoSpaceDN w:val="0"/>
              <w:adjustRightInd w:val="0"/>
              <w:spacing w:after="0"/>
              <w:rPr>
                <w:ins w:id="404" w:author="Jonathan Flint" w:date="2015-11-01T17:39:00Z"/>
                <w:rFonts w:ascii="Arial" w:hAnsi="Arial" w:cs="Arial"/>
                <w:color w:val="000000"/>
                <w:sz w:val="16"/>
                <w:szCs w:val="16"/>
              </w:rPr>
            </w:pPr>
            <w:ins w:id="405" w:author="Jonathan Flint" w:date="2015-11-01T17:39:00Z">
              <w:r w:rsidRPr="00110140">
                <w:rPr>
                  <w:rFonts w:ascii="Arial" w:hAnsi="Arial" w:cs="Arial"/>
                  <w:color w:val="000000"/>
                  <w:sz w:val="16"/>
                  <w:szCs w:val="16"/>
                </w:rPr>
                <w:t>90</w:t>
              </w:r>
              <w:r>
                <w:rPr>
                  <w:rFonts w:ascii="Arial" w:hAnsi="Arial" w:cs="Arial"/>
                  <w:color w:val="000000"/>
                  <w:sz w:val="16"/>
                  <w:szCs w:val="16"/>
                </w:rPr>
                <w:t>.7</w:t>
              </w:r>
            </w:ins>
          </w:p>
        </w:tc>
        <w:tc>
          <w:tcPr>
            <w:tcW w:w="569" w:type="pct"/>
          </w:tcPr>
          <w:p w14:paraId="53BD6298" w14:textId="77777777" w:rsidR="003302F7" w:rsidRPr="00110140" w:rsidRDefault="003302F7" w:rsidP="00DB3067">
            <w:pPr>
              <w:autoSpaceDE w:val="0"/>
              <w:autoSpaceDN w:val="0"/>
              <w:adjustRightInd w:val="0"/>
              <w:spacing w:after="0"/>
              <w:rPr>
                <w:ins w:id="406" w:author="Jonathan Flint" w:date="2015-11-01T17:39:00Z"/>
                <w:rFonts w:ascii="Arial" w:hAnsi="Arial" w:cs="Arial"/>
                <w:color w:val="000000"/>
                <w:sz w:val="16"/>
                <w:szCs w:val="16"/>
              </w:rPr>
            </w:pPr>
            <w:ins w:id="407" w:author="Jonathan Flint" w:date="2015-11-01T17:39:00Z">
              <w:r w:rsidRPr="00110140">
                <w:rPr>
                  <w:rFonts w:ascii="Arial" w:hAnsi="Arial" w:cs="Arial"/>
                  <w:color w:val="000000"/>
                  <w:sz w:val="16"/>
                  <w:szCs w:val="16"/>
                </w:rPr>
                <w:t xml:space="preserve">2,316,593 </w:t>
              </w:r>
            </w:ins>
          </w:p>
        </w:tc>
        <w:tc>
          <w:tcPr>
            <w:tcW w:w="262" w:type="pct"/>
          </w:tcPr>
          <w:p w14:paraId="237C38E3" w14:textId="77777777" w:rsidR="003302F7" w:rsidRPr="00110140" w:rsidRDefault="003302F7" w:rsidP="00DB3067">
            <w:pPr>
              <w:autoSpaceDE w:val="0"/>
              <w:autoSpaceDN w:val="0"/>
              <w:adjustRightInd w:val="0"/>
              <w:spacing w:after="0"/>
              <w:jc w:val="center"/>
              <w:rPr>
                <w:ins w:id="408" w:author="Jonathan Flint" w:date="2015-11-01T17:39:00Z"/>
                <w:rFonts w:ascii="Arial" w:hAnsi="Arial" w:cs="Arial"/>
                <w:color w:val="000000"/>
                <w:sz w:val="16"/>
                <w:szCs w:val="16"/>
              </w:rPr>
            </w:pPr>
            <w:ins w:id="409" w:author="Jonathan Flint" w:date="2015-11-01T17:39:00Z">
              <w:r w:rsidRPr="00110140">
                <w:rPr>
                  <w:rFonts w:ascii="Arial" w:hAnsi="Arial" w:cs="Arial"/>
                  <w:color w:val="000000"/>
                  <w:sz w:val="16"/>
                  <w:szCs w:val="16"/>
                </w:rPr>
                <w:t>121</w:t>
              </w:r>
            </w:ins>
          </w:p>
        </w:tc>
        <w:tc>
          <w:tcPr>
            <w:tcW w:w="727" w:type="pct"/>
          </w:tcPr>
          <w:p w14:paraId="6F9F23DE" w14:textId="77777777" w:rsidR="003302F7" w:rsidRPr="00110140" w:rsidRDefault="003302F7" w:rsidP="00DB3067">
            <w:pPr>
              <w:autoSpaceDE w:val="0"/>
              <w:autoSpaceDN w:val="0"/>
              <w:adjustRightInd w:val="0"/>
              <w:spacing w:after="0"/>
              <w:rPr>
                <w:ins w:id="410" w:author="Jonathan Flint" w:date="2015-11-01T17:39:00Z"/>
                <w:rFonts w:ascii="Arial" w:hAnsi="Arial" w:cs="Arial"/>
                <w:color w:val="000000"/>
                <w:sz w:val="16"/>
                <w:szCs w:val="16"/>
              </w:rPr>
            </w:pPr>
          </w:p>
        </w:tc>
      </w:tr>
      <w:tr w:rsidR="003302F7" w:rsidRPr="00110140" w14:paraId="5CBCA7A8" w14:textId="77777777" w:rsidTr="00DB3067">
        <w:trPr>
          <w:trHeight w:val="218"/>
          <w:ins w:id="411" w:author="Jonathan Flint" w:date="2015-11-01T17:39:00Z"/>
        </w:trPr>
        <w:tc>
          <w:tcPr>
            <w:tcW w:w="245" w:type="pct"/>
          </w:tcPr>
          <w:p w14:paraId="17760504" w14:textId="77777777" w:rsidR="003302F7" w:rsidRPr="00110140" w:rsidRDefault="003302F7" w:rsidP="00DB3067">
            <w:pPr>
              <w:autoSpaceDE w:val="0"/>
              <w:autoSpaceDN w:val="0"/>
              <w:adjustRightInd w:val="0"/>
              <w:spacing w:after="0"/>
              <w:jc w:val="center"/>
              <w:rPr>
                <w:ins w:id="412" w:author="Jonathan Flint" w:date="2015-11-01T17:39:00Z"/>
                <w:rFonts w:ascii="Arial" w:hAnsi="Arial" w:cs="Arial"/>
                <w:color w:val="000000"/>
                <w:sz w:val="16"/>
                <w:szCs w:val="16"/>
              </w:rPr>
            </w:pPr>
            <w:ins w:id="413" w:author="Jonathan Flint" w:date="2015-11-01T17:39:00Z">
              <w:r w:rsidRPr="00110140">
                <w:rPr>
                  <w:rFonts w:ascii="Arial" w:hAnsi="Arial" w:cs="Arial"/>
                  <w:color w:val="000000"/>
                  <w:sz w:val="16"/>
                  <w:szCs w:val="16"/>
                </w:rPr>
                <w:t>3</w:t>
              </w:r>
            </w:ins>
          </w:p>
        </w:tc>
        <w:tc>
          <w:tcPr>
            <w:tcW w:w="657" w:type="pct"/>
            <w:shd w:val="clear" w:color="auto" w:fill="auto"/>
          </w:tcPr>
          <w:p w14:paraId="25AB293F" w14:textId="77777777" w:rsidR="003302F7" w:rsidRPr="00110140" w:rsidRDefault="003302F7" w:rsidP="00DB3067">
            <w:pPr>
              <w:autoSpaceDE w:val="0"/>
              <w:autoSpaceDN w:val="0"/>
              <w:adjustRightInd w:val="0"/>
              <w:spacing w:after="0"/>
              <w:rPr>
                <w:ins w:id="414" w:author="Jonathan Flint" w:date="2015-11-01T17:39:00Z"/>
                <w:rFonts w:ascii="Calibri" w:hAnsi="Calibri" w:cs="Calibri"/>
                <w:sz w:val="16"/>
                <w:szCs w:val="16"/>
              </w:rPr>
            </w:pPr>
            <w:ins w:id="415" w:author="Jonathan Flint" w:date="2015-11-01T17:39:00Z">
              <w:r w:rsidRPr="00110140">
                <w:rPr>
                  <w:rFonts w:ascii="Calibri" w:hAnsi="Calibri" w:cs="Calibri"/>
                  <w:sz w:val="16"/>
                  <w:szCs w:val="16"/>
                </w:rPr>
                <w:t>98,935,351</w:t>
              </w:r>
            </w:ins>
          </w:p>
        </w:tc>
        <w:tc>
          <w:tcPr>
            <w:tcW w:w="492" w:type="pct"/>
            <w:shd w:val="clear" w:color="auto" w:fill="auto"/>
          </w:tcPr>
          <w:p w14:paraId="325A119B" w14:textId="77777777" w:rsidR="003302F7" w:rsidRPr="00110140" w:rsidRDefault="003302F7" w:rsidP="00DB3067">
            <w:pPr>
              <w:autoSpaceDE w:val="0"/>
              <w:autoSpaceDN w:val="0"/>
              <w:adjustRightInd w:val="0"/>
              <w:spacing w:after="0"/>
              <w:jc w:val="right"/>
              <w:rPr>
                <w:ins w:id="416" w:author="Jonathan Flint" w:date="2015-11-01T17:39:00Z"/>
                <w:rFonts w:ascii="Calibri" w:hAnsi="Calibri" w:cs="Calibri"/>
                <w:sz w:val="16"/>
                <w:szCs w:val="16"/>
              </w:rPr>
            </w:pPr>
            <w:ins w:id="417" w:author="Jonathan Flint" w:date="2015-11-01T17:39:00Z">
              <w:r w:rsidRPr="00110140">
                <w:rPr>
                  <w:rFonts w:ascii="Calibri" w:hAnsi="Calibri" w:cs="Calibri"/>
                  <w:sz w:val="16"/>
                  <w:szCs w:val="16"/>
                </w:rPr>
                <w:t>0.000002</w:t>
              </w:r>
            </w:ins>
          </w:p>
        </w:tc>
        <w:tc>
          <w:tcPr>
            <w:tcW w:w="327" w:type="pct"/>
            <w:shd w:val="clear" w:color="auto" w:fill="auto"/>
          </w:tcPr>
          <w:p w14:paraId="4462383B" w14:textId="77777777" w:rsidR="003302F7" w:rsidRPr="00110140" w:rsidRDefault="003302F7" w:rsidP="00DB3067">
            <w:pPr>
              <w:autoSpaceDE w:val="0"/>
              <w:autoSpaceDN w:val="0"/>
              <w:adjustRightInd w:val="0"/>
              <w:spacing w:after="0"/>
              <w:jc w:val="right"/>
              <w:rPr>
                <w:ins w:id="418" w:author="Jonathan Flint" w:date="2015-11-01T17:39:00Z"/>
                <w:rFonts w:ascii="Calibri" w:hAnsi="Calibri" w:cs="Calibri"/>
                <w:sz w:val="16"/>
                <w:szCs w:val="16"/>
              </w:rPr>
            </w:pPr>
            <w:ins w:id="419" w:author="Jonathan Flint" w:date="2015-11-01T17:39:00Z">
              <w:r w:rsidRPr="00110140">
                <w:rPr>
                  <w:rFonts w:ascii="Calibri" w:hAnsi="Calibri" w:cs="Calibri"/>
                  <w:sz w:val="16"/>
                  <w:szCs w:val="16"/>
                </w:rPr>
                <w:t>-0.</w:t>
              </w:r>
              <w:r>
                <w:rPr>
                  <w:rFonts w:ascii="Calibri" w:hAnsi="Calibri" w:cs="Calibri"/>
                  <w:sz w:val="16"/>
                  <w:szCs w:val="16"/>
                </w:rPr>
                <w:t>3</w:t>
              </w:r>
            </w:ins>
          </w:p>
        </w:tc>
        <w:tc>
          <w:tcPr>
            <w:tcW w:w="327" w:type="pct"/>
            <w:shd w:val="clear" w:color="auto" w:fill="auto"/>
          </w:tcPr>
          <w:p w14:paraId="07140FDF" w14:textId="77777777" w:rsidR="003302F7" w:rsidRPr="00110140" w:rsidRDefault="003302F7" w:rsidP="00DB3067">
            <w:pPr>
              <w:autoSpaceDE w:val="0"/>
              <w:autoSpaceDN w:val="0"/>
              <w:adjustRightInd w:val="0"/>
              <w:spacing w:after="0"/>
              <w:rPr>
                <w:ins w:id="420" w:author="Jonathan Flint" w:date="2015-11-01T17:39:00Z"/>
                <w:rFonts w:ascii="Calibri" w:hAnsi="Calibri" w:cs="Calibri"/>
                <w:sz w:val="16"/>
                <w:szCs w:val="16"/>
              </w:rPr>
            </w:pPr>
            <w:ins w:id="421" w:author="Jonathan Flint" w:date="2015-11-01T17:39:00Z">
              <w:r w:rsidRPr="00110140">
                <w:rPr>
                  <w:rFonts w:ascii="Calibri" w:hAnsi="Calibri" w:cs="Calibri"/>
                  <w:sz w:val="16"/>
                  <w:szCs w:val="16"/>
                </w:rPr>
                <w:t>0.1</w:t>
              </w:r>
              <w:r>
                <w:rPr>
                  <w:rFonts w:ascii="Calibri" w:hAnsi="Calibri" w:cs="Calibri"/>
                  <w:sz w:val="16"/>
                  <w:szCs w:val="16"/>
                </w:rPr>
                <w:t>3</w:t>
              </w:r>
            </w:ins>
          </w:p>
        </w:tc>
        <w:tc>
          <w:tcPr>
            <w:tcW w:w="318" w:type="pct"/>
            <w:shd w:val="clear" w:color="auto" w:fill="auto"/>
          </w:tcPr>
          <w:p w14:paraId="27B188B9" w14:textId="77777777" w:rsidR="003302F7" w:rsidRPr="00110140" w:rsidRDefault="003302F7" w:rsidP="00DB3067">
            <w:pPr>
              <w:autoSpaceDE w:val="0"/>
              <w:autoSpaceDN w:val="0"/>
              <w:adjustRightInd w:val="0"/>
              <w:spacing w:after="0"/>
              <w:jc w:val="right"/>
              <w:rPr>
                <w:ins w:id="422" w:author="Jonathan Flint" w:date="2015-11-01T17:39:00Z"/>
                <w:rFonts w:ascii="Calibri" w:hAnsi="Calibri" w:cs="Calibri"/>
                <w:sz w:val="16"/>
                <w:szCs w:val="16"/>
              </w:rPr>
            </w:pPr>
            <w:ins w:id="423" w:author="Jonathan Flint" w:date="2015-11-01T17:39:00Z">
              <w:r w:rsidRPr="00110140">
                <w:rPr>
                  <w:rFonts w:ascii="Calibri" w:hAnsi="Calibri" w:cs="Calibri"/>
                  <w:sz w:val="16"/>
                  <w:szCs w:val="16"/>
                </w:rPr>
                <w:t>0.001</w:t>
              </w:r>
            </w:ins>
          </w:p>
        </w:tc>
        <w:tc>
          <w:tcPr>
            <w:tcW w:w="247" w:type="pct"/>
          </w:tcPr>
          <w:p w14:paraId="60D6E936" w14:textId="77777777" w:rsidR="003302F7" w:rsidRPr="00110140" w:rsidRDefault="003302F7" w:rsidP="00DB3067">
            <w:pPr>
              <w:autoSpaceDE w:val="0"/>
              <w:autoSpaceDN w:val="0"/>
              <w:adjustRightInd w:val="0"/>
              <w:spacing w:after="0"/>
              <w:rPr>
                <w:ins w:id="424" w:author="Jonathan Flint" w:date="2015-11-01T17:39:00Z"/>
                <w:rFonts w:ascii="Arial" w:hAnsi="Arial" w:cs="Arial"/>
                <w:color w:val="000000"/>
                <w:sz w:val="16"/>
                <w:szCs w:val="16"/>
              </w:rPr>
            </w:pPr>
            <w:ins w:id="425" w:author="Jonathan Flint" w:date="2015-11-01T17:39:00Z">
              <w:r w:rsidRPr="00110140">
                <w:rPr>
                  <w:rFonts w:ascii="Arial" w:hAnsi="Arial" w:cs="Arial"/>
                  <w:color w:val="000000"/>
                  <w:sz w:val="16"/>
                  <w:szCs w:val="16"/>
                </w:rPr>
                <w:t>T</w:t>
              </w:r>
              <w:r>
                <w:rPr>
                  <w:rFonts w:ascii="Arial" w:hAnsi="Arial" w:cs="Arial"/>
                  <w:color w:val="000000"/>
                  <w:sz w:val="16"/>
                  <w:szCs w:val="16"/>
                </w:rPr>
                <w:t>A</w:t>
              </w:r>
            </w:ins>
          </w:p>
        </w:tc>
        <w:tc>
          <w:tcPr>
            <w:tcW w:w="419" w:type="pct"/>
          </w:tcPr>
          <w:p w14:paraId="2FBDABD0" w14:textId="77777777" w:rsidR="003302F7" w:rsidRPr="00110140" w:rsidRDefault="003302F7" w:rsidP="00DB3067">
            <w:pPr>
              <w:autoSpaceDE w:val="0"/>
              <w:autoSpaceDN w:val="0"/>
              <w:adjustRightInd w:val="0"/>
              <w:spacing w:after="0"/>
              <w:rPr>
                <w:ins w:id="426" w:author="Jonathan Flint" w:date="2015-11-01T17:39:00Z"/>
                <w:rFonts w:ascii="Arial" w:hAnsi="Arial" w:cs="Arial"/>
                <w:color w:val="000000"/>
                <w:sz w:val="16"/>
                <w:szCs w:val="16"/>
              </w:rPr>
            </w:pPr>
            <w:ins w:id="427" w:author="Jonathan Flint" w:date="2015-11-01T17:39:00Z">
              <w:r w:rsidRPr="00110140">
                <w:rPr>
                  <w:rFonts w:ascii="Arial" w:hAnsi="Arial" w:cs="Arial"/>
                  <w:color w:val="000000"/>
                  <w:sz w:val="16"/>
                  <w:szCs w:val="16"/>
                </w:rPr>
                <w:t>96</w:t>
              </w:r>
              <w:r>
                <w:rPr>
                  <w:rFonts w:ascii="Arial" w:hAnsi="Arial" w:cs="Arial"/>
                  <w:color w:val="000000"/>
                  <w:sz w:val="16"/>
                  <w:szCs w:val="16"/>
                </w:rPr>
                <w:t>.</w:t>
              </w:r>
              <w:r w:rsidRPr="00110140">
                <w:rPr>
                  <w:rFonts w:ascii="Arial" w:hAnsi="Arial" w:cs="Arial"/>
                  <w:color w:val="000000"/>
                  <w:sz w:val="16"/>
                  <w:szCs w:val="16"/>
                </w:rPr>
                <w:t>2</w:t>
              </w:r>
            </w:ins>
          </w:p>
        </w:tc>
        <w:tc>
          <w:tcPr>
            <w:tcW w:w="411" w:type="pct"/>
          </w:tcPr>
          <w:p w14:paraId="1A751352" w14:textId="77777777" w:rsidR="003302F7" w:rsidRPr="00110140" w:rsidRDefault="003302F7" w:rsidP="00DB3067">
            <w:pPr>
              <w:autoSpaceDE w:val="0"/>
              <w:autoSpaceDN w:val="0"/>
              <w:adjustRightInd w:val="0"/>
              <w:spacing w:after="0"/>
              <w:rPr>
                <w:ins w:id="428" w:author="Jonathan Flint" w:date="2015-11-01T17:39:00Z"/>
                <w:rFonts w:ascii="Arial" w:hAnsi="Arial" w:cs="Arial"/>
                <w:color w:val="000000"/>
                <w:sz w:val="16"/>
                <w:szCs w:val="16"/>
              </w:rPr>
            </w:pPr>
            <w:ins w:id="429" w:author="Jonathan Flint" w:date="2015-11-01T17:39:00Z">
              <w:r w:rsidRPr="00110140">
                <w:rPr>
                  <w:rFonts w:ascii="Arial" w:hAnsi="Arial" w:cs="Arial"/>
                  <w:color w:val="000000"/>
                  <w:sz w:val="16"/>
                  <w:szCs w:val="16"/>
                </w:rPr>
                <w:t>104</w:t>
              </w:r>
              <w:r>
                <w:rPr>
                  <w:rFonts w:ascii="Arial" w:hAnsi="Arial" w:cs="Arial"/>
                  <w:color w:val="000000"/>
                  <w:sz w:val="16"/>
                  <w:szCs w:val="16"/>
                </w:rPr>
                <w:t>.</w:t>
              </w:r>
              <w:r w:rsidRPr="00110140">
                <w:rPr>
                  <w:rFonts w:ascii="Arial" w:hAnsi="Arial" w:cs="Arial"/>
                  <w:color w:val="000000"/>
                  <w:sz w:val="16"/>
                  <w:szCs w:val="16"/>
                </w:rPr>
                <w:t>6</w:t>
              </w:r>
            </w:ins>
          </w:p>
        </w:tc>
        <w:tc>
          <w:tcPr>
            <w:tcW w:w="569" w:type="pct"/>
          </w:tcPr>
          <w:p w14:paraId="1872F294" w14:textId="77777777" w:rsidR="003302F7" w:rsidRPr="00110140" w:rsidRDefault="003302F7" w:rsidP="00DB3067">
            <w:pPr>
              <w:autoSpaceDE w:val="0"/>
              <w:autoSpaceDN w:val="0"/>
              <w:adjustRightInd w:val="0"/>
              <w:spacing w:after="0"/>
              <w:rPr>
                <w:ins w:id="430" w:author="Jonathan Flint" w:date="2015-11-01T17:39:00Z"/>
                <w:rFonts w:ascii="Arial" w:hAnsi="Arial" w:cs="Arial"/>
                <w:color w:val="000000"/>
                <w:sz w:val="16"/>
                <w:szCs w:val="16"/>
              </w:rPr>
            </w:pPr>
            <w:ins w:id="431" w:author="Jonathan Flint" w:date="2015-11-01T17:39:00Z">
              <w:r w:rsidRPr="00110140">
                <w:rPr>
                  <w:rFonts w:ascii="Arial" w:hAnsi="Arial" w:cs="Arial"/>
                  <w:color w:val="000000"/>
                  <w:sz w:val="16"/>
                  <w:szCs w:val="16"/>
                </w:rPr>
                <w:t xml:space="preserve">8,277,225 </w:t>
              </w:r>
            </w:ins>
          </w:p>
        </w:tc>
        <w:tc>
          <w:tcPr>
            <w:tcW w:w="262" w:type="pct"/>
          </w:tcPr>
          <w:p w14:paraId="0CD0DDAD" w14:textId="77777777" w:rsidR="003302F7" w:rsidRPr="00110140" w:rsidRDefault="003302F7" w:rsidP="00DB3067">
            <w:pPr>
              <w:autoSpaceDE w:val="0"/>
              <w:autoSpaceDN w:val="0"/>
              <w:adjustRightInd w:val="0"/>
              <w:spacing w:after="0"/>
              <w:jc w:val="center"/>
              <w:rPr>
                <w:ins w:id="432" w:author="Jonathan Flint" w:date="2015-11-01T17:39:00Z"/>
                <w:rFonts w:ascii="Arial" w:hAnsi="Arial" w:cs="Arial"/>
                <w:color w:val="000000"/>
                <w:sz w:val="16"/>
                <w:szCs w:val="16"/>
              </w:rPr>
            </w:pPr>
            <w:ins w:id="433" w:author="Jonathan Flint" w:date="2015-11-01T17:39:00Z">
              <w:r w:rsidRPr="00110140">
                <w:rPr>
                  <w:rFonts w:ascii="Arial" w:hAnsi="Arial" w:cs="Arial"/>
                  <w:color w:val="000000"/>
                  <w:sz w:val="16"/>
                  <w:szCs w:val="16"/>
                </w:rPr>
                <w:t>214</w:t>
              </w:r>
            </w:ins>
          </w:p>
        </w:tc>
        <w:tc>
          <w:tcPr>
            <w:tcW w:w="727" w:type="pct"/>
          </w:tcPr>
          <w:p w14:paraId="43D4FB62" w14:textId="77777777" w:rsidR="003302F7" w:rsidRPr="00110140" w:rsidRDefault="003302F7" w:rsidP="00DB3067">
            <w:pPr>
              <w:autoSpaceDE w:val="0"/>
              <w:autoSpaceDN w:val="0"/>
              <w:adjustRightInd w:val="0"/>
              <w:spacing w:after="0"/>
              <w:rPr>
                <w:ins w:id="434" w:author="Jonathan Flint" w:date="2015-11-01T17:39:00Z"/>
                <w:rFonts w:ascii="Arial" w:hAnsi="Arial" w:cs="Arial"/>
                <w:i/>
                <w:color w:val="000000"/>
                <w:sz w:val="16"/>
                <w:szCs w:val="16"/>
              </w:rPr>
            </w:pPr>
            <w:ins w:id="435" w:author="Jonathan Flint" w:date="2015-11-01T17:39:00Z">
              <w:r w:rsidRPr="00391FE2">
                <w:rPr>
                  <w:rFonts w:ascii="Arial" w:hAnsi="Arial" w:cs="Arial"/>
                  <w:bCs/>
                  <w:i/>
                  <w:color w:val="000000"/>
                  <w:sz w:val="16"/>
                  <w:szCs w:val="16"/>
                </w:rPr>
                <w:t>Hfe2</w:t>
              </w:r>
              <w:r w:rsidRPr="00391FE2">
                <w:rPr>
                  <w:rFonts w:ascii="Arial" w:hAnsi="Arial" w:cs="Arial"/>
                  <w:i/>
                  <w:color w:val="000000"/>
                  <w:sz w:val="16"/>
                  <w:szCs w:val="16"/>
                </w:rPr>
                <w:t xml:space="preserve">, </w:t>
              </w:r>
              <w:r w:rsidRPr="00391FE2">
                <w:rPr>
                  <w:rFonts w:ascii="Arial" w:hAnsi="Arial" w:cs="Arial"/>
                  <w:bCs/>
                  <w:i/>
                  <w:color w:val="000000"/>
                  <w:sz w:val="16"/>
                  <w:szCs w:val="16"/>
                </w:rPr>
                <w:t>Polr3gl</w:t>
              </w:r>
              <w:r w:rsidRPr="00391FE2">
                <w:rPr>
                  <w:rFonts w:ascii="Arial" w:hAnsi="Arial" w:cs="Arial"/>
                  <w:i/>
                  <w:color w:val="000000"/>
                  <w:sz w:val="16"/>
                  <w:szCs w:val="16"/>
                </w:rPr>
                <w:t xml:space="preserve">, </w:t>
              </w:r>
              <w:r w:rsidRPr="00110140">
                <w:rPr>
                  <w:rFonts w:ascii="Arial" w:hAnsi="Arial" w:cs="Arial"/>
                  <w:i/>
                  <w:color w:val="000000"/>
                  <w:sz w:val="16"/>
                  <w:szCs w:val="16"/>
                </w:rPr>
                <w:t>Lix1l</w:t>
              </w:r>
              <w:r w:rsidRPr="00D408C3">
                <w:rPr>
                  <w:rFonts w:ascii="Arial" w:hAnsi="Arial" w:cs="Arial"/>
                  <w:i/>
                  <w:color w:val="000000"/>
                  <w:sz w:val="16"/>
                  <w:szCs w:val="16"/>
                </w:rPr>
                <w:t xml:space="preserve">, </w:t>
              </w:r>
              <w:r w:rsidRPr="00110140">
                <w:rPr>
                  <w:rFonts w:ascii="Arial" w:hAnsi="Arial" w:cs="Arial"/>
                  <w:i/>
                  <w:color w:val="000000"/>
                  <w:sz w:val="16"/>
                  <w:szCs w:val="16"/>
                </w:rPr>
                <w:t>Pex11b</w:t>
              </w:r>
              <w:r w:rsidRPr="00D408C3">
                <w:rPr>
                  <w:rFonts w:ascii="Arial" w:hAnsi="Arial" w:cs="Arial"/>
                  <w:i/>
                  <w:color w:val="000000"/>
                  <w:sz w:val="16"/>
                  <w:szCs w:val="16"/>
                </w:rPr>
                <w:t xml:space="preserve">, </w:t>
              </w:r>
              <w:r w:rsidRPr="00110140">
                <w:rPr>
                  <w:rFonts w:ascii="Arial" w:hAnsi="Arial" w:cs="Arial"/>
                  <w:i/>
                  <w:color w:val="000000"/>
                  <w:sz w:val="16"/>
                  <w:szCs w:val="16"/>
                </w:rPr>
                <w:t>Polr3c</w:t>
              </w:r>
              <w:r w:rsidRPr="00D408C3">
                <w:rPr>
                  <w:rFonts w:ascii="Arial" w:hAnsi="Arial" w:cs="Arial"/>
                  <w:i/>
                  <w:color w:val="000000"/>
                  <w:sz w:val="16"/>
                  <w:szCs w:val="16"/>
                </w:rPr>
                <w:t xml:space="preserve">, </w:t>
              </w:r>
              <w:r w:rsidRPr="00110140">
                <w:rPr>
                  <w:rFonts w:ascii="Arial" w:hAnsi="Arial" w:cs="Arial"/>
                  <w:i/>
                  <w:color w:val="000000"/>
                  <w:sz w:val="16"/>
                  <w:szCs w:val="16"/>
                </w:rPr>
                <w:t>Rnf115</w:t>
              </w:r>
              <w:r w:rsidRPr="00D408C3">
                <w:rPr>
                  <w:rFonts w:ascii="Arial" w:hAnsi="Arial" w:cs="Arial"/>
                  <w:i/>
                  <w:color w:val="000000"/>
                  <w:sz w:val="16"/>
                  <w:szCs w:val="16"/>
                </w:rPr>
                <w:t xml:space="preserve">, </w:t>
              </w:r>
              <w:r w:rsidRPr="00110140">
                <w:rPr>
                  <w:rFonts w:ascii="Arial" w:hAnsi="Arial" w:cs="Arial"/>
                  <w:i/>
                  <w:color w:val="000000"/>
                  <w:sz w:val="16"/>
                  <w:szCs w:val="16"/>
                </w:rPr>
                <w:t>Acp6</w:t>
              </w:r>
              <w:r w:rsidRPr="00D408C3">
                <w:rPr>
                  <w:rFonts w:ascii="Arial" w:hAnsi="Arial" w:cs="Arial"/>
                  <w:i/>
                  <w:color w:val="000000"/>
                  <w:sz w:val="16"/>
                  <w:szCs w:val="16"/>
                </w:rPr>
                <w:t xml:space="preserve">, </w:t>
              </w:r>
              <w:r w:rsidRPr="00110140">
                <w:rPr>
                  <w:rFonts w:ascii="Arial" w:hAnsi="Arial" w:cs="Arial"/>
                  <w:i/>
                  <w:color w:val="000000"/>
                  <w:sz w:val="16"/>
                  <w:szCs w:val="16"/>
                </w:rPr>
                <w:t>Chd1l</w:t>
              </w:r>
              <w:r w:rsidRPr="00D408C3">
                <w:rPr>
                  <w:rFonts w:ascii="Arial" w:hAnsi="Arial" w:cs="Arial"/>
                  <w:i/>
                  <w:color w:val="000000"/>
                  <w:sz w:val="16"/>
                  <w:szCs w:val="16"/>
                </w:rPr>
                <w:t xml:space="preserve">, </w:t>
              </w:r>
              <w:r w:rsidRPr="00110140">
                <w:rPr>
                  <w:rFonts w:ascii="Arial" w:hAnsi="Arial" w:cs="Arial"/>
                  <w:b/>
                  <w:bCs/>
                  <w:i/>
                  <w:color w:val="000000"/>
                  <w:sz w:val="16"/>
                  <w:szCs w:val="16"/>
                  <w:u w:val="single"/>
                </w:rPr>
                <w:t>Prkab2</w:t>
              </w:r>
              <w:r w:rsidRPr="00D408C3">
                <w:rPr>
                  <w:rFonts w:ascii="Arial" w:hAnsi="Arial" w:cs="Arial"/>
                  <w:i/>
                  <w:color w:val="000000"/>
                  <w:sz w:val="16"/>
                  <w:szCs w:val="16"/>
                </w:rPr>
                <w:t xml:space="preserve">, </w:t>
              </w:r>
              <w:r w:rsidRPr="00110140">
                <w:rPr>
                  <w:rFonts w:ascii="Arial" w:hAnsi="Arial" w:cs="Arial"/>
                  <w:i/>
                  <w:color w:val="000000"/>
                  <w:sz w:val="16"/>
                  <w:szCs w:val="16"/>
                </w:rPr>
                <w:t>Tbx15</w:t>
              </w:r>
              <w:r w:rsidRPr="00D408C3">
                <w:rPr>
                  <w:rFonts w:ascii="Arial" w:hAnsi="Arial" w:cs="Arial"/>
                  <w:i/>
                  <w:color w:val="000000"/>
                  <w:sz w:val="16"/>
                  <w:szCs w:val="16"/>
                </w:rPr>
                <w:t xml:space="preserve">, </w:t>
              </w:r>
              <w:r w:rsidRPr="00110140">
                <w:rPr>
                  <w:rFonts w:ascii="Arial" w:hAnsi="Arial" w:cs="Arial"/>
                  <w:i/>
                  <w:color w:val="000000"/>
                  <w:sz w:val="16"/>
                  <w:szCs w:val="16"/>
                </w:rPr>
                <w:t>Casq2</w:t>
              </w:r>
              <w:r w:rsidRPr="00D408C3">
                <w:rPr>
                  <w:rFonts w:ascii="Arial" w:hAnsi="Arial" w:cs="Arial"/>
                  <w:i/>
                  <w:color w:val="000000"/>
                  <w:sz w:val="16"/>
                  <w:szCs w:val="16"/>
                </w:rPr>
                <w:t xml:space="preserve">, </w:t>
              </w:r>
              <w:r w:rsidRPr="00110140">
                <w:rPr>
                  <w:rFonts w:ascii="Arial" w:hAnsi="Arial" w:cs="Arial"/>
                  <w:i/>
                  <w:color w:val="000000"/>
                  <w:sz w:val="16"/>
                  <w:szCs w:val="16"/>
                </w:rPr>
                <w:t>Vangl1</w:t>
              </w:r>
              <w:r w:rsidRPr="00D408C3">
                <w:rPr>
                  <w:rFonts w:ascii="Arial" w:hAnsi="Arial" w:cs="Arial"/>
                  <w:i/>
                  <w:color w:val="000000"/>
                  <w:sz w:val="16"/>
                  <w:szCs w:val="16"/>
                </w:rPr>
                <w:t xml:space="preserve">, </w:t>
              </w:r>
              <w:r w:rsidRPr="00391FE2">
                <w:rPr>
                  <w:rFonts w:ascii="Arial" w:hAnsi="Arial" w:cs="Arial"/>
                  <w:bCs/>
                  <w:i/>
                  <w:color w:val="000000"/>
                  <w:sz w:val="16"/>
                  <w:szCs w:val="16"/>
                </w:rPr>
                <w:t>Csde1</w:t>
              </w:r>
              <w:r w:rsidRPr="00391FE2">
                <w:rPr>
                  <w:rFonts w:ascii="Arial" w:hAnsi="Arial" w:cs="Arial"/>
                  <w:i/>
                  <w:color w:val="000000"/>
                  <w:sz w:val="16"/>
                  <w:szCs w:val="16"/>
                </w:rPr>
                <w:t xml:space="preserve">, </w:t>
              </w:r>
              <w:r w:rsidRPr="00391FE2">
                <w:rPr>
                  <w:rFonts w:ascii="Arial" w:hAnsi="Arial" w:cs="Arial"/>
                  <w:bCs/>
                  <w:i/>
                  <w:color w:val="000000"/>
                  <w:sz w:val="16"/>
                  <w:szCs w:val="16"/>
                </w:rPr>
                <w:t>Ampd1</w:t>
              </w:r>
              <w:r w:rsidRPr="00391FE2">
                <w:rPr>
                  <w:rFonts w:ascii="Arial" w:hAnsi="Arial" w:cs="Arial"/>
                  <w:i/>
                  <w:color w:val="000000"/>
                  <w:sz w:val="16"/>
                  <w:szCs w:val="16"/>
                </w:rPr>
                <w:t xml:space="preserve">, </w:t>
              </w:r>
              <w:r w:rsidRPr="00110140">
                <w:rPr>
                  <w:rFonts w:ascii="Arial" w:hAnsi="Arial" w:cs="Arial"/>
                  <w:i/>
                  <w:color w:val="000000"/>
                  <w:sz w:val="16"/>
                  <w:szCs w:val="16"/>
                </w:rPr>
                <w:t>Olfml3</w:t>
              </w:r>
              <w:r w:rsidRPr="00D408C3">
                <w:rPr>
                  <w:rFonts w:ascii="Arial" w:hAnsi="Arial" w:cs="Arial"/>
                  <w:i/>
                  <w:color w:val="000000"/>
                  <w:sz w:val="16"/>
                  <w:szCs w:val="16"/>
                </w:rPr>
                <w:t xml:space="preserve">, </w:t>
              </w:r>
              <w:r w:rsidRPr="00110140">
                <w:rPr>
                  <w:rFonts w:ascii="Arial" w:hAnsi="Arial" w:cs="Arial"/>
                  <w:i/>
                  <w:color w:val="000000"/>
                  <w:sz w:val="16"/>
                  <w:szCs w:val="16"/>
                </w:rPr>
                <w:t>Ap4b1</w:t>
              </w:r>
            </w:ins>
          </w:p>
        </w:tc>
      </w:tr>
      <w:tr w:rsidR="003302F7" w:rsidRPr="00110140" w14:paraId="363F6C36" w14:textId="77777777" w:rsidTr="00DB3067">
        <w:trPr>
          <w:trHeight w:val="218"/>
          <w:ins w:id="436" w:author="Jonathan Flint" w:date="2015-11-01T17:39:00Z"/>
        </w:trPr>
        <w:tc>
          <w:tcPr>
            <w:tcW w:w="245" w:type="pct"/>
          </w:tcPr>
          <w:p w14:paraId="4C78B5B1" w14:textId="77777777" w:rsidR="003302F7" w:rsidRPr="00110140" w:rsidRDefault="003302F7" w:rsidP="00DB3067">
            <w:pPr>
              <w:autoSpaceDE w:val="0"/>
              <w:autoSpaceDN w:val="0"/>
              <w:adjustRightInd w:val="0"/>
              <w:spacing w:after="0"/>
              <w:jc w:val="center"/>
              <w:rPr>
                <w:ins w:id="437" w:author="Jonathan Flint" w:date="2015-11-01T17:39:00Z"/>
                <w:rFonts w:ascii="Arial" w:hAnsi="Arial" w:cs="Arial"/>
                <w:color w:val="000000"/>
                <w:sz w:val="16"/>
                <w:szCs w:val="16"/>
              </w:rPr>
            </w:pPr>
            <w:ins w:id="438" w:author="Jonathan Flint" w:date="2015-11-01T17:39:00Z">
              <w:r w:rsidRPr="00110140">
                <w:rPr>
                  <w:rFonts w:ascii="Arial" w:hAnsi="Arial" w:cs="Arial"/>
                  <w:color w:val="000000"/>
                  <w:sz w:val="16"/>
                  <w:szCs w:val="16"/>
                </w:rPr>
                <w:t>3</w:t>
              </w:r>
            </w:ins>
          </w:p>
        </w:tc>
        <w:tc>
          <w:tcPr>
            <w:tcW w:w="657" w:type="pct"/>
            <w:shd w:val="clear" w:color="auto" w:fill="auto"/>
          </w:tcPr>
          <w:p w14:paraId="4DDF2316" w14:textId="77777777" w:rsidR="003302F7" w:rsidRPr="00110140" w:rsidRDefault="003302F7" w:rsidP="00DB3067">
            <w:pPr>
              <w:autoSpaceDE w:val="0"/>
              <w:autoSpaceDN w:val="0"/>
              <w:adjustRightInd w:val="0"/>
              <w:spacing w:after="0"/>
              <w:rPr>
                <w:ins w:id="439" w:author="Jonathan Flint" w:date="2015-11-01T17:39:00Z"/>
                <w:rFonts w:ascii="Calibri" w:hAnsi="Calibri" w:cs="Calibri"/>
                <w:sz w:val="16"/>
                <w:szCs w:val="16"/>
              </w:rPr>
            </w:pPr>
            <w:ins w:id="440" w:author="Jonathan Flint" w:date="2015-11-01T17:39:00Z">
              <w:r w:rsidRPr="00110140">
                <w:rPr>
                  <w:rFonts w:ascii="Calibri" w:hAnsi="Calibri" w:cs="Calibri"/>
                  <w:sz w:val="16"/>
                  <w:szCs w:val="16"/>
                </w:rPr>
                <w:t>144,138,946</w:t>
              </w:r>
            </w:ins>
          </w:p>
        </w:tc>
        <w:tc>
          <w:tcPr>
            <w:tcW w:w="492" w:type="pct"/>
            <w:shd w:val="clear" w:color="auto" w:fill="auto"/>
          </w:tcPr>
          <w:p w14:paraId="0451F064" w14:textId="77777777" w:rsidR="003302F7" w:rsidRPr="00110140" w:rsidRDefault="003302F7" w:rsidP="00DB3067">
            <w:pPr>
              <w:autoSpaceDE w:val="0"/>
              <w:autoSpaceDN w:val="0"/>
              <w:adjustRightInd w:val="0"/>
              <w:spacing w:after="0"/>
              <w:jc w:val="right"/>
              <w:rPr>
                <w:ins w:id="441" w:author="Jonathan Flint" w:date="2015-11-01T17:39:00Z"/>
                <w:rFonts w:ascii="Calibri" w:hAnsi="Calibri" w:cs="Calibri"/>
                <w:sz w:val="16"/>
                <w:szCs w:val="16"/>
              </w:rPr>
            </w:pPr>
            <w:ins w:id="442" w:author="Jonathan Flint" w:date="2015-11-01T17:39:00Z">
              <w:r w:rsidRPr="00110140">
                <w:rPr>
                  <w:rFonts w:ascii="Calibri" w:hAnsi="Calibri" w:cs="Calibri"/>
                  <w:sz w:val="16"/>
                  <w:szCs w:val="16"/>
                </w:rPr>
                <w:t>0.000035</w:t>
              </w:r>
            </w:ins>
          </w:p>
        </w:tc>
        <w:tc>
          <w:tcPr>
            <w:tcW w:w="327" w:type="pct"/>
            <w:shd w:val="clear" w:color="auto" w:fill="auto"/>
          </w:tcPr>
          <w:p w14:paraId="567FE74C" w14:textId="77777777" w:rsidR="003302F7" w:rsidRPr="00110140" w:rsidRDefault="003302F7" w:rsidP="00DB3067">
            <w:pPr>
              <w:autoSpaceDE w:val="0"/>
              <w:autoSpaceDN w:val="0"/>
              <w:adjustRightInd w:val="0"/>
              <w:spacing w:after="0"/>
              <w:jc w:val="right"/>
              <w:rPr>
                <w:ins w:id="443" w:author="Jonathan Flint" w:date="2015-11-01T17:39:00Z"/>
                <w:rFonts w:ascii="Calibri" w:hAnsi="Calibri" w:cs="Calibri"/>
                <w:sz w:val="16"/>
                <w:szCs w:val="16"/>
              </w:rPr>
            </w:pPr>
            <w:ins w:id="444" w:author="Jonathan Flint" w:date="2015-11-01T17:39:00Z">
              <w:r w:rsidRPr="00110140">
                <w:rPr>
                  <w:rFonts w:ascii="Calibri" w:hAnsi="Calibri" w:cs="Calibri"/>
                  <w:sz w:val="16"/>
                  <w:szCs w:val="16"/>
                </w:rPr>
                <w:t>-0.</w:t>
              </w:r>
              <w:r>
                <w:rPr>
                  <w:rFonts w:ascii="Calibri" w:hAnsi="Calibri" w:cs="Calibri"/>
                  <w:sz w:val="16"/>
                  <w:szCs w:val="16"/>
                </w:rPr>
                <w:t>3</w:t>
              </w:r>
            </w:ins>
          </w:p>
        </w:tc>
        <w:tc>
          <w:tcPr>
            <w:tcW w:w="327" w:type="pct"/>
            <w:shd w:val="clear" w:color="auto" w:fill="auto"/>
          </w:tcPr>
          <w:p w14:paraId="03D92694" w14:textId="77777777" w:rsidR="003302F7" w:rsidRPr="00110140" w:rsidRDefault="003302F7" w:rsidP="00DB3067">
            <w:pPr>
              <w:autoSpaceDE w:val="0"/>
              <w:autoSpaceDN w:val="0"/>
              <w:adjustRightInd w:val="0"/>
              <w:spacing w:after="0"/>
              <w:rPr>
                <w:ins w:id="445" w:author="Jonathan Flint" w:date="2015-11-01T17:39:00Z"/>
                <w:rFonts w:ascii="Calibri" w:hAnsi="Calibri" w:cs="Calibri"/>
                <w:sz w:val="16"/>
                <w:szCs w:val="16"/>
              </w:rPr>
            </w:pPr>
            <w:ins w:id="446" w:author="Jonathan Flint" w:date="2015-11-01T17:39:00Z">
              <w:r w:rsidRPr="00110140">
                <w:rPr>
                  <w:rFonts w:ascii="Calibri" w:hAnsi="Calibri" w:cs="Calibri"/>
                  <w:sz w:val="16"/>
                  <w:szCs w:val="16"/>
                </w:rPr>
                <w:t>0.0</w:t>
              </w:r>
              <w:r>
                <w:rPr>
                  <w:rFonts w:ascii="Calibri" w:hAnsi="Calibri" w:cs="Calibri"/>
                  <w:sz w:val="16"/>
                  <w:szCs w:val="16"/>
                </w:rPr>
                <w:t>9</w:t>
              </w:r>
            </w:ins>
          </w:p>
        </w:tc>
        <w:tc>
          <w:tcPr>
            <w:tcW w:w="318" w:type="pct"/>
            <w:shd w:val="clear" w:color="auto" w:fill="auto"/>
          </w:tcPr>
          <w:p w14:paraId="3CA9B8AF" w14:textId="77777777" w:rsidR="003302F7" w:rsidRPr="00110140" w:rsidRDefault="003302F7" w:rsidP="00DB3067">
            <w:pPr>
              <w:autoSpaceDE w:val="0"/>
              <w:autoSpaceDN w:val="0"/>
              <w:adjustRightInd w:val="0"/>
              <w:spacing w:after="0"/>
              <w:jc w:val="right"/>
              <w:rPr>
                <w:ins w:id="447" w:author="Jonathan Flint" w:date="2015-11-01T17:39:00Z"/>
                <w:rFonts w:ascii="Calibri" w:hAnsi="Calibri" w:cs="Calibri"/>
                <w:sz w:val="16"/>
                <w:szCs w:val="16"/>
              </w:rPr>
            </w:pPr>
            <w:ins w:id="448" w:author="Jonathan Flint" w:date="2015-11-01T17:39:00Z">
              <w:r w:rsidRPr="00110140">
                <w:rPr>
                  <w:rFonts w:ascii="Calibri" w:hAnsi="Calibri" w:cs="Calibri"/>
                  <w:sz w:val="16"/>
                  <w:szCs w:val="16"/>
                </w:rPr>
                <w:t>0.02</w:t>
              </w:r>
            </w:ins>
          </w:p>
        </w:tc>
        <w:tc>
          <w:tcPr>
            <w:tcW w:w="247" w:type="pct"/>
          </w:tcPr>
          <w:p w14:paraId="561EDEE6" w14:textId="77777777" w:rsidR="003302F7" w:rsidRPr="00110140" w:rsidRDefault="003302F7" w:rsidP="00DB3067">
            <w:pPr>
              <w:autoSpaceDE w:val="0"/>
              <w:autoSpaceDN w:val="0"/>
              <w:adjustRightInd w:val="0"/>
              <w:spacing w:after="0"/>
              <w:rPr>
                <w:ins w:id="449" w:author="Jonathan Flint" w:date="2015-11-01T17:39:00Z"/>
                <w:rFonts w:ascii="Arial" w:hAnsi="Arial" w:cs="Arial"/>
                <w:color w:val="000000"/>
                <w:sz w:val="16"/>
                <w:szCs w:val="16"/>
              </w:rPr>
            </w:pPr>
            <w:ins w:id="450" w:author="Jonathan Flint" w:date="2015-11-01T17:39:00Z">
              <w:r w:rsidRPr="00110140">
                <w:rPr>
                  <w:rFonts w:ascii="Arial" w:hAnsi="Arial" w:cs="Arial"/>
                  <w:color w:val="000000"/>
                  <w:sz w:val="16"/>
                  <w:szCs w:val="16"/>
                </w:rPr>
                <w:t>S</w:t>
              </w:r>
              <w:r>
                <w:rPr>
                  <w:rFonts w:ascii="Arial" w:hAnsi="Arial" w:cs="Arial"/>
                  <w:color w:val="000000"/>
                  <w:sz w:val="16"/>
                  <w:szCs w:val="16"/>
                </w:rPr>
                <w:t>oleus</w:t>
              </w:r>
            </w:ins>
          </w:p>
        </w:tc>
        <w:tc>
          <w:tcPr>
            <w:tcW w:w="419" w:type="pct"/>
          </w:tcPr>
          <w:p w14:paraId="795A08C6" w14:textId="77777777" w:rsidR="003302F7" w:rsidRPr="00110140" w:rsidRDefault="003302F7" w:rsidP="00DB3067">
            <w:pPr>
              <w:autoSpaceDE w:val="0"/>
              <w:autoSpaceDN w:val="0"/>
              <w:adjustRightInd w:val="0"/>
              <w:spacing w:after="0"/>
              <w:rPr>
                <w:ins w:id="451" w:author="Jonathan Flint" w:date="2015-11-01T17:39:00Z"/>
                <w:rFonts w:ascii="Arial" w:hAnsi="Arial" w:cs="Arial"/>
                <w:color w:val="000000"/>
                <w:sz w:val="16"/>
                <w:szCs w:val="16"/>
              </w:rPr>
            </w:pPr>
            <w:ins w:id="452" w:author="Jonathan Flint" w:date="2015-11-01T17:39:00Z">
              <w:r w:rsidRPr="00110140">
                <w:rPr>
                  <w:rFonts w:ascii="Arial" w:hAnsi="Arial" w:cs="Arial"/>
                  <w:color w:val="000000"/>
                  <w:sz w:val="16"/>
                  <w:szCs w:val="16"/>
                </w:rPr>
                <w:t>143</w:t>
              </w:r>
              <w:r>
                <w:rPr>
                  <w:rFonts w:ascii="Arial" w:hAnsi="Arial" w:cs="Arial"/>
                  <w:color w:val="000000"/>
                  <w:sz w:val="16"/>
                  <w:szCs w:val="16"/>
                </w:rPr>
                <w:t>.</w:t>
              </w:r>
              <w:r w:rsidRPr="00110140">
                <w:rPr>
                  <w:rFonts w:ascii="Arial" w:hAnsi="Arial" w:cs="Arial"/>
                  <w:color w:val="000000"/>
                  <w:sz w:val="16"/>
                  <w:szCs w:val="16"/>
                </w:rPr>
                <w:t>5</w:t>
              </w:r>
            </w:ins>
          </w:p>
        </w:tc>
        <w:tc>
          <w:tcPr>
            <w:tcW w:w="411" w:type="pct"/>
          </w:tcPr>
          <w:p w14:paraId="0E0F915D" w14:textId="77777777" w:rsidR="003302F7" w:rsidRPr="00110140" w:rsidRDefault="003302F7" w:rsidP="00DB3067">
            <w:pPr>
              <w:autoSpaceDE w:val="0"/>
              <w:autoSpaceDN w:val="0"/>
              <w:adjustRightInd w:val="0"/>
              <w:spacing w:after="0"/>
              <w:rPr>
                <w:ins w:id="453" w:author="Jonathan Flint" w:date="2015-11-01T17:39:00Z"/>
                <w:rFonts w:ascii="Arial" w:hAnsi="Arial" w:cs="Arial"/>
                <w:color w:val="000000"/>
                <w:sz w:val="16"/>
                <w:szCs w:val="16"/>
              </w:rPr>
            </w:pPr>
            <w:ins w:id="454" w:author="Jonathan Flint" w:date="2015-11-01T17:39:00Z">
              <w:r w:rsidRPr="00110140">
                <w:rPr>
                  <w:rFonts w:ascii="Arial" w:hAnsi="Arial" w:cs="Arial"/>
                  <w:color w:val="000000"/>
                  <w:sz w:val="16"/>
                  <w:szCs w:val="16"/>
                </w:rPr>
                <w:t>145</w:t>
              </w:r>
              <w:r>
                <w:rPr>
                  <w:rFonts w:ascii="Arial" w:hAnsi="Arial" w:cs="Arial"/>
                  <w:color w:val="000000"/>
                  <w:sz w:val="16"/>
                  <w:szCs w:val="16"/>
                </w:rPr>
                <w:t>.2</w:t>
              </w:r>
            </w:ins>
          </w:p>
        </w:tc>
        <w:tc>
          <w:tcPr>
            <w:tcW w:w="569" w:type="pct"/>
          </w:tcPr>
          <w:p w14:paraId="064852F6" w14:textId="77777777" w:rsidR="003302F7" w:rsidRPr="00110140" w:rsidRDefault="003302F7" w:rsidP="00DB3067">
            <w:pPr>
              <w:autoSpaceDE w:val="0"/>
              <w:autoSpaceDN w:val="0"/>
              <w:adjustRightInd w:val="0"/>
              <w:spacing w:after="0"/>
              <w:rPr>
                <w:ins w:id="455" w:author="Jonathan Flint" w:date="2015-11-01T17:39:00Z"/>
                <w:rFonts w:ascii="Arial" w:hAnsi="Arial" w:cs="Arial"/>
                <w:color w:val="000000"/>
                <w:sz w:val="16"/>
                <w:szCs w:val="16"/>
              </w:rPr>
            </w:pPr>
            <w:ins w:id="456" w:author="Jonathan Flint" w:date="2015-11-01T17:39:00Z">
              <w:r w:rsidRPr="00110140">
                <w:rPr>
                  <w:rFonts w:ascii="Arial" w:hAnsi="Arial" w:cs="Arial"/>
                  <w:color w:val="000000"/>
                  <w:sz w:val="16"/>
                  <w:szCs w:val="16"/>
                </w:rPr>
                <w:t xml:space="preserve">1,638,467 </w:t>
              </w:r>
            </w:ins>
          </w:p>
        </w:tc>
        <w:tc>
          <w:tcPr>
            <w:tcW w:w="262" w:type="pct"/>
          </w:tcPr>
          <w:p w14:paraId="1FA3675C" w14:textId="77777777" w:rsidR="003302F7" w:rsidRPr="00110140" w:rsidRDefault="003302F7" w:rsidP="00DB3067">
            <w:pPr>
              <w:autoSpaceDE w:val="0"/>
              <w:autoSpaceDN w:val="0"/>
              <w:adjustRightInd w:val="0"/>
              <w:spacing w:after="0"/>
              <w:jc w:val="center"/>
              <w:rPr>
                <w:ins w:id="457" w:author="Jonathan Flint" w:date="2015-11-01T17:39:00Z"/>
                <w:rFonts w:ascii="Arial" w:hAnsi="Arial" w:cs="Arial"/>
                <w:color w:val="000000"/>
                <w:sz w:val="16"/>
                <w:szCs w:val="16"/>
              </w:rPr>
            </w:pPr>
            <w:ins w:id="458" w:author="Jonathan Flint" w:date="2015-11-01T17:39:00Z">
              <w:r w:rsidRPr="00110140">
                <w:rPr>
                  <w:rFonts w:ascii="Arial" w:hAnsi="Arial" w:cs="Arial"/>
                  <w:color w:val="000000"/>
                  <w:sz w:val="16"/>
                  <w:szCs w:val="16"/>
                </w:rPr>
                <w:t>37</w:t>
              </w:r>
            </w:ins>
          </w:p>
        </w:tc>
        <w:tc>
          <w:tcPr>
            <w:tcW w:w="727" w:type="pct"/>
          </w:tcPr>
          <w:p w14:paraId="5AC0EC8B" w14:textId="77777777" w:rsidR="003302F7" w:rsidRPr="00110140" w:rsidRDefault="003302F7" w:rsidP="00DB3067">
            <w:pPr>
              <w:autoSpaceDE w:val="0"/>
              <w:autoSpaceDN w:val="0"/>
              <w:adjustRightInd w:val="0"/>
              <w:spacing w:after="0"/>
              <w:rPr>
                <w:ins w:id="459" w:author="Jonathan Flint" w:date="2015-11-01T17:39:00Z"/>
                <w:rFonts w:ascii="Arial" w:hAnsi="Arial" w:cs="Arial"/>
                <w:i/>
                <w:color w:val="000000"/>
                <w:sz w:val="16"/>
                <w:szCs w:val="16"/>
              </w:rPr>
            </w:pPr>
            <w:ins w:id="460" w:author="Jonathan Flint" w:date="2015-11-01T17:39:00Z">
              <w:r w:rsidRPr="00110140">
                <w:rPr>
                  <w:rFonts w:ascii="Arial" w:hAnsi="Arial" w:cs="Arial"/>
                  <w:i/>
                  <w:color w:val="000000"/>
                  <w:sz w:val="16"/>
                  <w:szCs w:val="16"/>
                </w:rPr>
                <w:t>Clca3b</w:t>
              </w:r>
              <w:r w:rsidRPr="00D408C3">
                <w:rPr>
                  <w:rFonts w:ascii="Arial" w:hAnsi="Arial" w:cs="Arial"/>
                  <w:i/>
                  <w:color w:val="000000"/>
                  <w:sz w:val="16"/>
                  <w:szCs w:val="16"/>
                </w:rPr>
                <w:t xml:space="preserve">, </w:t>
              </w:r>
              <w:r w:rsidRPr="00110140">
                <w:rPr>
                  <w:rFonts w:ascii="Arial" w:hAnsi="Arial" w:cs="Arial"/>
                  <w:i/>
                  <w:color w:val="000000"/>
                  <w:sz w:val="16"/>
                  <w:szCs w:val="16"/>
                </w:rPr>
                <w:t>Odf2l</w:t>
              </w:r>
              <w:r w:rsidRPr="00D408C3">
                <w:rPr>
                  <w:rFonts w:ascii="Arial" w:hAnsi="Arial" w:cs="Arial"/>
                  <w:i/>
                  <w:color w:val="000000"/>
                  <w:sz w:val="16"/>
                  <w:szCs w:val="16"/>
                </w:rPr>
                <w:t xml:space="preserve">, </w:t>
              </w:r>
              <w:r w:rsidRPr="00110140">
                <w:rPr>
                  <w:rFonts w:ascii="Arial" w:hAnsi="Arial" w:cs="Arial"/>
                  <w:b/>
                  <w:bCs/>
                  <w:i/>
                  <w:color w:val="000000"/>
                  <w:sz w:val="16"/>
                  <w:szCs w:val="16"/>
                  <w:u w:val="single"/>
                </w:rPr>
                <w:t>Sh3glb1</w:t>
              </w:r>
              <w:r w:rsidRPr="00D408C3">
                <w:rPr>
                  <w:rFonts w:ascii="Arial" w:hAnsi="Arial" w:cs="Arial"/>
                  <w:i/>
                  <w:color w:val="000000"/>
                  <w:sz w:val="16"/>
                  <w:szCs w:val="16"/>
                </w:rPr>
                <w:t xml:space="preserve">, </w:t>
              </w:r>
              <w:r w:rsidRPr="00110140">
                <w:rPr>
                  <w:rFonts w:ascii="Arial" w:hAnsi="Arial" w:cs="Arial"/>
                  <w:i/>
                  <w:color w:val="000000"/>
                  <w:sz w:val="16"/>
                  <w:szCs w:val="16"/>
                </w:rPr>
                <w:t>Clca1</w:t>
              </w:r>
            </w:ins>
          </w:p>
        </w:tc>
      </w:tr>
      <w:tr w:rsidR="003302F7" w:rsidRPr="00110140" w14:paraId="07589C69" w14:textId="77777777" w:rsidTr="00DB3067">
        <w:trPr>
          <w:trHeight w:val="218"/>
          <w:ins w:id="461" w:author="Jonathan Flint" w:date="2015-11-01T17:39:00Z"/>
        </w:trPr>
        <w:tc>
          <w:tcPr>
            <w:tcW w:w="245" w:type="pct"/>
          </w:tcPr>
          <w:p w14:paraId="3A2713AE" w14:textId="77777777" w:rsidR="003302F7" w:rsidRPr="00110140" w:rsidRDefault="003302F7" w:rsidP="00DB3067">
            <w:pPr>
              <w:autoSpaceDE w:val="0"/>
              <w:autoSpaceDN w:val="0"/>
              <w:adjustRightInd w:val="0"/>
              <w:spacing w:after="0"/>
              <w:jc w:val="center"/>
              <w:rPr>
                <w:ins w:id="462" w:author="Jonathan Flint" w:date="2015-11-01T17:39:00Z"/>
                <w:rFonts w:ascii="Arial" w:hAnsi="Arial" w:cs="Arial"/>
                <w:color w:val="000000"/>
                <w:sz w:val="16"/>
                <w:szCs w:val="16"/>
              </w:rPr>
            </w:pPr>
            <w:ins w:id="463" w:author="Jonathan Flint" w:date="2015-11-01T17:39:00Z">
              <w:r w:rsidRPr="00110140">
                <w:rPr>
                  <w:rFonts w:ascii="Arial" w:hAnsi="Arial" w:cs="Arial"/>
                  <w:color w:val="000000"/>
                  <w:sz w:val="16"/>
                  <w:szCs w:val="16"/>
                </w:rPr>
                <w:t>18</w:t>
              </w:r>
            </w:ins>
          </w:p>
        </w:tc>
        <w:tc>
          <w:tcPr>
            <w:tcW w:w="657" w:type="pct"/>
            <w:shd w:val="clear" w:color="auto" w:fill="auto"/>
          </w:tcPr>
          <w:p w14:paraId="082ADFAB" w14:textId="77777777" w:rsidR="003302F7" w:rsidRPr="00110140" w:rsidRDefault="003302F7" w:rsidP="00DB3067">
            <w:pPr>
              <w:autoSpaceDE w:val="0"/>
              <w:autoSpaceDN w:val="0"/>
              <w:adjustRightInd w:val="0"/>
              <w:spacing w:after="0"/>
              <w:rPr>
                <w:ins w:id="464" w:author="Jonathan Flint" w:date="2015-11-01T17:39:00Z"/>
                <w:rFonts w:ascii="Calibri" w:hAnsi="Calibri" w:cs="Calibri"/>
                <w:sz w:val="16"/>
                <w:szCs w:val="16"/>
              </w:rPr>
            </w:pPr>
            <w:ins w:id="465" w:author="Jonathan Flint" w:date="2015-11-01T17:39:00Z">
              <w:r w:rsidRPr="00110140">
                <w:rPr>
                  <w:rFonts w:ascii="Calibri" w:hAnsi="Calibri" w:cs="Calibri"/>
                  <w:sz w:val="16"/>
                  <w:szCs w:val="16"/>
                </w:rPr>
                <w:t>54,628,936</w:t>
              </w:r>
            </w:ins>
          </w:p>
        </w:tc>
        <w:tc>
          <w:tcPr>
            <w:tcW w:w="492" w:type="pct"/>
            <w:shd w:val="clear" w:color="auto" w:fill="auto"/>
          </w:tcPr>
          <w:p w14:paraId="6FD35459" w14:textId="77777777" w:rsidR="003302F7" w:rsidRPr="00110140" w:rsidRDefault="003302F7" w:rsidP="00DB3067">
            <w:pPr>
              <w:autoSpaceDE w:val="0"/>
              <w:autoSpaceDN w:val="0"/>
              <w:adjustRightInd w:val="0"/>
              <w:spacing w:after="0"/>
              <w:jc w:val="right"/>
              <w:rPr>
                <w:ins w:id="466" w:author="Jonathan Flint" w:date="2015-11-01T17:39:00Z"/>
                <w:rFonts w:ascii="Calibri" w:hAnsi="Calibri" w:cs="Calibri"/>
                <w:sz w:val="16"/>
                <w:szCs w:val="16"/>
              </w:rPr>
            </w:pPr>
            <w:ins w:id="467" w:author="Jonathan Flint" w:date="2015-11-01T17:39:00Z">
              <w:r w:rsidRPr="00110140">
                <w:rPr>
                  <w:rFonts w:ascii="Calibri" w:hAnsi="Calibri" w:cs="Calibri"/>
                  <w:sz w:val="16"/>
                  <w:szCs w:val="16"/>
                </w:rPr>
                <w:t>0.000058</w:t>
              </w:r>
            </w:ins>
          </w:p>
        </w:tc>
        <w:tc>
          <w:tcPr>
            <w:tcW w:w="327" w:type="pct"/>
            <w:shd w:val="clear" w:color="auto" w:fill="auto"/>
          </w:tcPr>
          <w:p w14:paraId="1957C123" w14:textId="77777777" w:rsidR="003302F7" w:rsidRPr="00110140" w:rsidRDefault="003302F7" w:rsidP="00DB3067">
            <w:pPr>
              <w:autoSpaceDE w:val="0"/>
              <w:autoSpaceDN w:val="0"/>
              <w:adjustRightInd w:val="0"/>
              <w:spacing w:after="0"/>
              <w:jc w:val="right"/>
              <w:rPr>
                <w:ins w:id="468" w:author="Jonathan Flint" w:date="2015-11-01T17:39:00Z"/>
                <w:rFonts w:ascii="Calibri" w:hAnsi="Calibri" w:cs="Calibri"/>
                <w:sz w:val="16"/>
                <w:szCs w:val="16"/>
              </w:rPr>
            </w:pPr>
            <w:ins w:id="469" w:author="Jonathan Flint" w:date="2015-11-01T17:39:00Z">
              <w:r w:rsidRPr="00110140">
                <w:rPr>
                  <w:rFonts w:ascii="Calibri" w:hAnsi="Calibri" w:cs="Calibri"/>
                  <w:sz w:val="16"/>
                  <w:szCs w:val="16"/>
                </w:rPr>
                <w:t>-0.</w:t>
              </w:r>
              <w:r>
                <w:rPr>
                  <w:rFonts w:ascii="Calibri" w:hAnsi="Calibri" w:cs="Calibri"/>
                  <w:sz w:val="16"/>
                  <w:szCs w:val="16"/>
                </w:rPr>
                <w:t>3</w:t>
              </w:r>
            </w:ins>
          </w:p>
        </w:tc>
        <w:tc>
          <w:tcPr>
            <w:tcW w:w="327" w:type="pct"/>
            <w:shd w:val="clear" w:color="auto" w:fill="auto"/>
          </w:tcPr>
          <w:p w14:paraId="56991748" w14:textId="77777777" w:rsidR="003302F7" w:rsidRPr="00110140" w:rsidRDefault="003302F7" w:rsidP="00DB3067">
            <w:pPr>
              <w:autoSpaceDE w:val="0"/>
              <w:autoSpaceDN w:val="0"/>
              <w:adjustRightInd w:val="0"/>
              <w:spacing w:after="0"/>
              <w:rPr>
                <w:ins w:id="470" w:author="Jonathan Flint" w:date="2015-11-01T17:39:00Z"/>
                <w:rFonts w:ascii="Calibri" w:hAnsi="Calibri" w:cs="Calibri"/>
                <w:sz w:val="16"/>
                <w:szCs w:val="16"/>
              </w:rPr>
            </w:pPr>
            <w:ins w:id="471" w:author="Jonathan Flint" w:date="2015-11-01T17:39:00Z">
              <w:r w:rsidRPr="00110140">
                <w:rPr>
                  <w:rFonts w:ascii="Calibri" w:hAnsi="Calibri" w:cs="Calibri"/>
                  <w:sz w:val="16"/>
                  <w:szCs w:val="16"/>
                </w:rPr>
                <w:t>0.11</w:t>
              </w:r>
            </w:ins>
          </w:p>
        </w:tc>
        <w:tc>
          <w:tcPr>
            <w:tcW w:w="318" w:type="pct"/>
            <w:shd w:val="clear" w:color="auto" w:fill="auto"/>
          </w:tcPr>
          <w:p w14:paraId="4A1F0E81" w14:textId="77777777" w:rsidR="003302F7" w:rsidRPr="00110140" w:rsidRDefault="003302F7" w:rsidP="00DB3067">
            <w:pPr>
              <w:autoSpaceDE w:val="0"/>
              <w:autoSpaceDN w:val="0"/>
              <w:adjustRightInd w:val="0"/>
              <w:spacing w:after="0"/>
              <w:jc w:val="right"/>
              <w:rPr>
                <w:ins w:id="472" w:author="Jonathan Flint" w:date="2015-11-01T17:39:00Z"/>
                <w:rFonts w:ascii="Calibri" w:hAnsi="Calibri" w:cs="Calibri"/>
                <w:sz w:val="16"/>
                <w:szCs w:val="16"/>
              </w:rPr>
            </w:pPr>
            <w:ins w:id="473" w:author="Jonathan Flint" w:date="2015-11-01T17:39:00Z">
              <w:r w:rsidRPr="00110140">
                <w:rPr>
                  <w:rFonts w:ascii="Calibri" w:hAnsi="Calibri" w:cs="Calibri"/>
                  <w:sz w:val="16"/>
                  <w:szCs w:val="16"/>
                </w:rPr>
                <w:t>0.03</w:t>
              </w:r>
            </w:ins>
          </w:p>
        </w:tc>
        <w:tc>
          <w:tcPr>
            <w:tcW w:w="247" w:type="pct"/>
          </w:tcPr>
          <w:p w14:paraId="247C538A" w14:textId="77777777" w:rsidR="003302F7" w:rsidRPr="00110140" w:rsidRDefault="003302F7" w:rsidP="00DB3067">
            <w:pPr>
              <w:autoSpaceDE w:val="0"/>
              <w:autoSpaceDN w:val="0"/>
              <w:adjustRightInd w:val="0"/>
              <w:spacing w:after="0"/>
              <w:rPr>
                <w:ins w:id="474" w:author="Jonathan Flint" w:date="2015-11-01T17:39:00Z"/>
                <w:rFonts w:ascii="Arial" w:hAnsi="Arial" w:cs="Arial"/>
                <w:color w:val="000000"/>
                <w:sz w:val="16"/>
                <w:szCs w:val="16"/>
              </w:rPr>
            </w:pPr>
            <w:ins w:id="475" w:author="Jonathan Flint" w:date="2015-11-01T17:39:00Z">
              <w:r w:rsidRPr="00110140">
                <w:rPr>
                  <w:rFonts w:ascii="Arial" w:hAnsi="Arial" w:cs="Arial"/>
                  <w:color w:val="000000"/>
                  <w:sz w:val="16"/>
                  <w:szCs w:val="16"/>
                </w:rPr>
                <w:t>E</w:t>
              </w:r>
              <w:r>
                <w:rPr>
                  <w:rFonts w:ascii="Arial" w:hAnsi="Arial" w:cs="Arial"/>
                  <w:color w:val="000000"/>
                  <w:sz w:val="16"/>
                  <w:szCs w:val="16"/>
                </w:rPr>
                <w:t>DL</w:t>
              </w:r>
            </w:ins>
          </w:p>
        </w:tc>
        <w:tc>
          <w:tcPr>
            <w:tcW w:w="419" w:type="pct"/>
          </w:tcPr>
          <w:p w14:paraId="509DA575" w14:textId="77777777" w:rsidR="003302F7" w:rsidRPr="00110140" w:rsidRDefault="003302F7" w:rsidP="00DB3067">
            <w:pPr>
              <w:autoSpaceDE w:val="0"/>
              <w:autoSpaceDN w:val="0"/>
              <w:adjustRightInd w:val="0"/>
              <w:spacing w:after="0"/>
              <w:rPr>
                <w:ins w:id="476" w:author="Jonathan Flint" w:date="2015-11-01T17:39:00Z"/>
                <w:rFonts w:ascii="Arial" w:hAnsi="Arial" w:cs="Arial"/>
                <w:color w:val="000000"/>
                <w:sz w:val="16"/>
                <w:szCs w:val="16"/>
              </w:rPr>
            </w:pPr>
            <w:ins w:id="477" w:author="Jonathan Flint" w:date="2015-11-01T17:39:00Z">
              <w:r w:rsidRPr="00110140">
                <w:rPr>
                  <w:rFonts w:ascii="Arial" w:hAnsi="Arial" w:cs="Arial"/>
                  <w:color w:val="000000"/>
                  <w:sz w:val="16"/>
                  <w:szCs w:val="16"/>
                </w:rPr>
                <w:t>53</w:t>
              </w:r>
              <w:r>
                <w:rPr>
                  <w:rFonts w:ascii="Arial" w:hAnsi="Arial" w:cs="Arial"/>
                  <w:color w:val="000000"/>
                  <w:sz w:val="16"/>
                  <w:szCs w:val="16"/>
                </w:rPr>
                <w:t>.</w:t>
              </w:r>
              <w:r w:rsidRPr="00110140">
                <w:rPr>
                  <w:rFonts w:ascii="Arial" w:hAnsi="Arial" w:cs="Arial"/>
                  <w:color w:val="000000"/>
                  <w:sz w:val="16"/>
                  <w:szCs w:val="16"/>
                </w:rPr>
                <w:t>8</w:t>
              </w:r>
            </w:ins>
          </w:p>
        </w:tc>
        <w:tc>
          <w:tcPr>
            <w:tcW w:w="411" w:type="pct"/>
          </w:tcPr>
          <w:p w14:paraId="4AE1488E" w14:textId="77777777" w:rsidR="003302F7" w:rsidRPr="00110140" w:rsidRDefault="003302F7" w:rsidP="00DB3067">
            <w:pPr>
              <w:autoSpaceDE w:val="0"/>
              <w:autoSpaceDN w:val="0"/>
              <w:adjustRightInd w:val="0"/>
              <w:spacing w:after="0"/>
              <w:rPr>
                <w:ins w:id="478" w:author="Jonathan Flint" w:date="2015-11-01T17:39:00Z"/>
                <w:rFonts w:ascii="Arial" w:hAnsi="Arial" w:cs="Arial"/>
                <w:color w:val="000000"/>
                <w:sz w:val="16"/>
                <w:szCs w:val="16"/>
              </w:rPr>
            </w:pPr>
            <w:ins w:id="479" w:author="Jonathan Flint" w:date="2015-11-01T17:39:00Z">
              <w:r w:rsidRPr="00110140">
                <w:rPr>
                  <w:rFonts w:ascii="Arial" w:hAnsi="Arial" w:cs="Arial"/>
                  <w:color w:val="000000"/>
                  <w:sz w:val="16"/>
                  <w:szCs w:val="16"/>
                </w:rPr>
                <w:t>56</w:t>
              </w:r>
              <w:r>
                <w:rPr>
                  <w:rFonts w:ascii="Arial" w:hAnsi="Arial" w:cs="Arial"/>
                  <w:color w:val="000000"/>
                  <w:sz w:val="16"/>
                  <w:szCs w:val="16"/>
                </w:rPr>
                <w:t>.1</w:t>
              </w:r>
            </w:ins>
          </w:p>
        </w:tc>
        <w:tc>
          <w:tcPr>
            <w:tcW w:w="569" w:type="pct"/>
          </w:tcPr>
          <w:p w14:paraId="3FA93B44" w14:textId="77777777" w:rsidR="003302F7" w:rsidRPr="00110140" w:rsidRDefault="003302F7" w:rsidP="00DB3067">
            <w:pPr>
              <w:autoSpaceDE w:val="0"/>
              <w:autoSpaceDN w:val="0"/>
              <w:adjustRightInd w:val="0"/>
              <w:spacing w:after="0"/>
              <w:rPr>
                <w:ins w:id="480" w:author="Jonathan Flint" w:date="2015-11-01T17:39:00Z"/>
                <w:rFonts w:ascii="Arial" w:hAnsi="Arial" w:cs="Arial"/>
                <w:color w:val="000000"/>
                <w:sz w:val="16"/>
                <w:szCs w:val="16"/>
              </w:rPr>
            </w:pPr>
            <w:ins w:id="481" w:author="Jonathan Flint" w:date="2015-11-01T17:39:00Z">
              <w:r w:rsidRPr="00110140">
                <w:rPr>
                  <w:rFonts w:ascii="Arial" w:hAnsi="Arial" w:cs="Arial"/>
                  <w:color w:val="000000"/>
                  <w:sz w:val="16"/>
                  <w:szCs w:val="16"/>
                </w:rPr>
                <w:t xml:space="preserve">2,254,451 </w:t>
              </w:r>
            </w:ins>
          </w:p>
        </w:tc>
        <w:tc>
          <w:tcPr>
            <w:tcW w:w="262" w:type="pct"/>
          </w:tcPr>
          <w:p w14:paraId="5A5364B6" w14:textId="77777777" w:rsidR="003302F7" w:rsidRPr="00110140" w:rsidRDefault="003302F7" w:rsidP="00DB3067">
            <w:pPr>
              <w:autoSpaceDE w:val="0"/>
              <w:autoSpaceDN w:val="0"/>
              <w:adjustRightInd w:val="0"/>
              <w:spacing w:after="0"/>
              <w:jc w:val="center"/>
              <w:rPr>
                <w:ins w:id="482" w:author="Jonathan Flint" w:date="2015-11-01T17:39:00Z"/>
                <w:rFonts w:ascii="Arial" w:hAnsi="Arial" w:cs="Arial"/>
                <w:color w:val="000000"/>
                <w:sz w:val="16"/>
                <w:szCs w:val="16"/>
              </w:rPr>
            </w:pPr>
            <w:ins w:id="483" w:author="Jonathan Flint" w:date="2015-11-01T17:39:00Z">
              <w:r w:rsidRPr="00110140">
                <w:rPr>
                  <w:rFonts w:ascii="Arial" w:hAnsi="Arial" w:cs="Arial"/>
                  <w:color w:val="000000"/>
                  <w:sz w:val="16"/>
                  <w:szCs w:val="16"/>
                </w:rPr>
                <w:t>28</w:t>
              </w:r>
            </w:ins>
          </w:p>
        </w:tc>
        <w:tc>
          <w:tcPr>
            <w:tcW w:w="727" w:type="pct"/>
          </w:tcPr>
          <w:p w14:paraId="4C4B7F1F" w14:textId="77777777" w:rsidR="003302F7" w:rsidRPr="00110140" w:rsidRDefault="003302F7" w:rsidP="00DB3067">
            <w:pPr>
              <w:autoSpaceDE w:val="0"/>
              <w:autoSpaceDN w:val="0"/>
              <w:adjustRightInd w:val="0"/>
              <w:spacing w:after="0"/>
              <w:rPr>
                <w:ins w:id="484" w:author="Jonathan Flint" w:date="2015-11-01T17:39:00Z"/>
                <w:rFonts w:ascii="Arial" w:hAnsi="Arial" w:cs="Arial"/>
                <w:color w:val="000000"/>
                <w:sz w:val="16"/>
                <w:szCs w:val="16"/>
              </w:rPr>
            </w:pPr>
          </w:p>
        </w:tc>
      </w:tr>
      <w:tr w:rsidR="003302F7" w:rsidRPr="00110140" w14:paraId="5F22FD4E" w14:textId="77777777" w:rsidTr="00DB3067">
        <w:trPr>
          <w:trHeight w:val="218"/>
          <w:ins w:id="485" w:author="Jonathan Flint" w:date="2015-11-01T17:39:00Z"/>
        </w:trPr>
        <w:tc>
          <w:tcPr>
            <w:tcW w:w="245" w:type="pct"/>
          </w:tcPr>
          <w:p w14:paraId="6D751AF2" w14:textId="77777777" w:rsidR="003302F7" w:rsidRPr="00110140" w:rsidRDefault="003302F7" w:rsidP="00DB3067">
            <w:pPr>
              <w:autoSpaceDE w:val="0"/>
              <w:autoSpaceDN w:val="0"/>
              <w:adjustRightInd w:val="0"/>
              <w:spacing w:after="0"/>
              <w:jc w:val="center"/>
              <w:rPr>
                <w:ins w:id="486" w:author="Jonathan Flint" w:date="2015-11-01T17:39:00Z"/>
                <w:rFonts w:ascii="Arial" w:hAnsi="Arial" w:cs="Arial"/>
                <w:color w:val="000000"/>
                <w:sz w:val="16"/>
                <w:szCs w:val="16"/>
              </w:rPr>
            </w:pPr>
            <w:ins w:id="487" w:author="Jonathan Flint" w:date="2015-11-01T17:39:00Z">
              <w:r w:rsidRPr="00110140">
                <w:rPr>
                  <w:rFonts w:ascii="Arial" w:hAnsi="Arial" w:cs="Arial"/>
                  <w:color w:val="000000"/>
                  <w:sz w:val="16"/>
                  <w:szCs w:val="16"/>
                </w:rPr>
                <w:t>18</w:t>
              </w:r>
            </w:ins>
          </w:p>
        </w:tc>
        <w:tc>
          <w:tcPr>
            <w:tcW w:w="657" w:type="pct"/>
            <w:shd w:val="clear" w:color="auto" w:fill="auto"/>
          </w:tcPr>
          <w:p w14:paraId="40979599" w14:textId="77777777" w:rsidR="003302F7" w:rsidRPr="00110140" w:rsidRDefault="003302F7" w:rsidP="00DB3067">
            <w:pPr>
              <w:autoSpaceDE w:val="0"/>
              <w:autoSpaceDN w:val="0"/>
              <w:adjustRightInd w:val="0"/>
              <w:spacing w:after="0"/>
              <w:rPr>
                <w:ins w:id="488" w:author="Jonathan Flint" w:date="2015-11-01T17:39:00Z"/>
                <w:rFonts w:ascii="Calibri" w:hAnsi="Calibri" w:cs="Calibri"/>
                <w:sz w:val="16"/>
                <w:szCs w:val="16"/>
              </w:rPr>
            </w:pPr>
            <w:ins w:id="489" w:author="Jonathan Flint" w:date="2015-11-01T17:39:00Z">
              <w:r w:rsidRPr="00110140">
                <w:rPr>
                  <w:rFonts w:ascii="Calibri" w:hAnsi="Calibri" w:cs="Calibri"/>
                  <w:sz w:val="16"/>
                  <w:szCs w:val="16"/>
                </w:rPr>
                <w:t>61,300,554</w:t>
              </w:r>
            </w:ins>
          </w:p>
        </w:tc>
        <w:tc>
          <w:tcPr>
            <w:tcW w:w="492" w:type="pct"/>
            <w:shd w:val="clear" w:color="auto" w:fill="auto"/>
          </w:tcPr>
          <w:p w14:paraId="1252E6C7" w14:textId="77777777" w:rsidR="003302F7" w:rsidRPr="00110140" w:rsidRDefault="003302F7" w:rsidP="00DB3067">
            <w:pPr>
              <w:autoSpaceDE w:val="0"/>
              <w:autoSpaceDN w:val="0"/>
              <w:adjustRightInd w:val="0"/>
              <w:spacing w:after="0"/>
              <w:jc w:val="right"/>
              <w:rPr>
                <w:ins w:id="490" w:author="Jonathan Flint" w:date="2015-11-01T17:39:00Z"/>
                <w:rFonts w:ascii="Calibri" w:hAnsi="Calibri" w:cs="Calibri"/>
                <w:sz w:val="16"/>
                <w:szCs w:val="16"/>
              </w:rPr>
            </w:pPr>
            <w:ins w:id="491" w:author="Jonathan Flint" w:date="2015-11-01T17:39:00Z">
              <w:r w:rsidRPr="00110140">
                <w:rPr>
                  <w:rFonts w:ascii="Calibri" w:hAnsi="Calibri" w:cs="Calibri"/>
                  <w:sz w:val="16"/>
                  <w:szCs w:val="16"/>
                </w:rPr>
                <w:t>0.000021</w:t>
              </w:r>
            </w:ins>
          </w:p>
        </w:tc>
        <w:tc>
          <w:tcPr>
            <w:tcW w:w="327" w:type="pct"/>
            <w:shd w:val="clear" w:color="auto" w:fill="auto"/>
          </w:tcPr>
          <w:p w14:paraId="116C0BC1" w14:textId="77777777" w:rsidR="003302F7" w:rsidRPr="00110140" w:rsidRDefault="003302F7" w:rsidP="00DB3067">
            <w:pPr>
              <w:autoSpaceDE w:val="0"/>
              <w:autoSpaceDN w:val="0"/>
              <w:adjustRightInd w:val="0"/>
              <w:spacing w:after="0"/>
              <w:jc w:val="right"/>
              <w:rPr>
                <w:ins w:id="492" w:author="Jonathan Flint" w:date="2015-11-01T17:39:00Z"/>
                <w:rFonts w:ascii="Calibri" w:hAnsi="Calibri" w:cs="Calibri"/>
                <w:sz w:val="16"/>
                <w:szCs w:val="16"/>
              </w:rPr>
            </w:pPr>
            <w:ins w:id="493" w:author="Jonathan Flint" w:date="2015-11-01T17:39:00Z">
              <w:r w:rsidRPr="00110140">
                <w:rPr>
                  <w:rFonts w:ascii="Calibri" w:hAnsi="Calibri" w:cs="Calibri"/>
                  <w:sz w:val="16"/>
                  <w:szCs w:val="16"/>
                </w:rPr>
                <w:t>-0.</w:t>
              </w:r>
              <w:r>
                <w:rPr>
                  <w:rFonts w:ascii="Calibri" w:hAnsi="Calibri" w:cs="Calibri"/>
                  <w:sz w:val="16"/>
                  <w:szCs w:val="16"/>
                </w:rPr>
                <w:t>2</w:t>
              </w:r>
            </w:ins>
          </w:p>
        </w:tc>
        <w:tc>
          <w:tcPr>
            <w:tcW w:w="327" w:type="pct"/>
            <w:shd w:val="clear" w:color="auto" w:fill="auto"/>
          </w:tcPr>
          <w:p w14:paraId="790BAC13" w14:textId="77777777" w:rsidR="003302F7" w:rsidRPr="00110140" w:rsidRDefault="003302F7" w:rsidP="00DB3067">
            <w:pPr>
              <w:autoSpaceDE w:val="0"/>
              <w:autoSpaceDN w:val="0"/>
              <w:adjustRightInd w:val="0"/>
              <w:spacing w:after="0"/>
              <w:rPr>
                <w:ins w:id="494" w:author="Jonathan Flint" w:date="2015-11-01T17:39:00Z"/>
                <w:rFonts w:ascii="Calibri" w:hAnsi="Calibri" w:cs="Calibri"/>
                <w:sz w:val="16"/>
                <w:szCs w:val="16"/>
              </w:rPr>
            </w:pPr>
            <w:ins w:id="495" w:author="Jonathan Flint" w:date="2015-11-01T17:39:00Z">
              <w:r w:rsidRPr="00110140">
                <w:rPr>
                  <w:rFonts w:ascii="Calibri" w:hAnsi="Calibri" w:cs="Calibri"/>
                  <w:sz w:val="16"/>
                  <w:szCs w:val="16"/>
                </w:rPr>
                <w:t>0.27</w:t>
              </w:r>
            </w:ins>
          </w:p>
        </w:tc>
        <w:tc>
          <w:tcPr>
            <w:tcW w:w="318" w:type="pct"/>
            <w:shd w:val="clear" w:color="auto" w:fill="auto"/>
          </w:tcPr>
          <w:p w14:paraId="4FD5413F" w14:textId="77777777" w:rsidR="003302F7" w:rsidRPr="00110140" w:rsidRDefault="003302F7" w:rsidP="00DB3067">
            <w:pPr>
              <w:autoSpaceDE w:val="0"/>
              <w:autoSpaceDN w:val="0"/>
              <w:adjustRightInd w:val="0"/>
              <w:spacing w:after="0"/>
              <w:jc w:val="right"/>
              <w:rPr>
                <w:ins w:id="496" w:author="Jonathan Flint" w:date="2015-11-01T17:39:00Z"/>
                <w:rFonts w:ascii="Calibri" w:hAnsi="Calibri" w:cs="Calibri"/>
                <w:sz w:val="16"/>
                <w:szCs w:val="16"/>
              </w:rPr>
            </w:pPr>
            <w:ins w:id="497" w:author="Jonathan Flint" w:date="2015-11-01T17:39:00Z">
              <w:r w:rsidRPr="00110140">
                <w:rPr>
                  <w:rFonts w:ascii="Calibri" w:hAnsi="Calibri" w:cs="Calibri"/>
                  <w:sz w:val="16"/>
                  <w:szCs w:val="16"/>
                </w:rPr>
                <w:t>0.02</w:t>
              </w:r>
            </w:ins>
          </w:p>
        </w:tc>
        <w:tc>
          <w:tcPr>
            <w:tcW w:w="247" w:type="pct"/>
          </w:tcPr>
          <w:p w14:paraId="433500E7" w14:textId="77777777" w:rsidR="003302F7" w:rsidRPr="00110140" w:rsidRDefault="003302F7" w:rsidP="00DB3067">
            <w:pPr>
              <w:autoSpaceDE w:val="0"/>
              <w:autoSpaceDN w:val="0"/>
              <w:adjustRightInd w:val="0"/>
              <w:spacing w:after="0"/>
              <w:rPr>
                <w:ins w:id="498" w:author="Jonathan Flint" w:date="2015-11-01T17:39:00Z"/>
                <w:rFonts w:ascii="Arial" w:hAnsi="Arial" w:cs="Arial"/>
                <w:color w:val="000000"/>
                <w:sz w:val="16"/>
                <w:szCs w:val="16"/>
              </w:rPr>
            </w:pPr>
            <w:ins w:id="499" w:author="Jonathan Flint" w:date="2015-11-01T17:39:00Z">
              <w:r w:rsidRPr="00110140">
                <w:rPr>
                  <w:rFonts w:ascii="Arial" w:hAnsi="Arial" w:cs="Arial"/>
                  <w:color w:val="000000"/>
                  <w:sz w:val="16"/>
                  <w:szCs w:val="16"/>
                </w:rPr>
                <w:t>E</w:t>
              </w:r>
              <w:r>
                <w:rPr>
                  <w:rFonts w:ascii="Arial" w:hAnsi="Arial" w:cs="Arial"/>
                  <w:color w:val="000000"/>
                  <w:sz w:val="16"/>
                  <w:szCs w:val="16"/>
                </w:rPr>
                <w:t>DL</w:t>
              </w:r>
            </w:ins>
          </w:p>
        </w:tc>
        <w:tc>
          <w:tcPr>
            <w:tcW w:w="419" w:type="pct"/>
          </w:tcPr>
          <w:p w14:paraId="637070C9" w14:textId="77777777" w:rsidR="003302F7" w:rsidRPr="00110140" w:rsidRDefault="003302F7" w:rsidP="00DB3067">
            <w:pPr>
              <w:autoSpaceDE w:val="0"/>
              <w:autoSpaceDN w:val="0"/>
              <w:adjustRightInd w:val="0"/>
              <w:spacing w:after="0"/>
              <w:rPr>
                <w:ins w:id="500" w:author="Jonathan Flint" w:date="2015-11-01T17:39:00Z"/>
                <w:rFonts w:ascii="Arial" w:hAnsi="Arial" w:cs="Arial"/>
                <w:color w:val="000000"/>
                <w:sz w:val="16"/>
                <w:szCs w:val="16"/>
              </w:rPr>
            </w:pPr>
            <w:ins w:id="501" w:author="Jonathan Flint" w:date="2015-11-01T17:39:00Z">
              <w:r w:rsidRPr="00110140">
                <w:rPr>
                  <w:rFonts w:ascii="Arial" w:hAnsi="Arial" w:cs="Arial"/>
                  <w:color w:val="000000"/>
                  <w:sz w:val="16"/>
                  <w:szCs w:val="16"/>
                </w:rPr>
                <w:t>61</w:t>
              </w:r>
              <w:r>
                <w:rPr>
                  <w:rFonts w:ascii="Arial" w:hAnsi="Arial" w:cs="Arial"/>
                  <w:color w:val="000000"/>
                  <w:sz w:val="16"/>
                  <w:szCs w:val="16"/>
                </w:rPr>
                <w:t>.</w:t>
              </w:r>
              <w:r w:rsidRPr="00110140">
                <w:rPr>
                  <w:rFonts w:ascii="Arial" w:hAnsi="Arial" w:cs="Arial"/>
                  <w:color w:val="000000"/>
                  <w:sz w:val="16"/>
                  <w:szCs w:val="16"/>
                </w:rPr>
                <w:t>0</w:t>
              </w:r>
            </w:ins>
          </w:p>
        </w:tc>
        <w:tc>
          <w:tcPr>
            <w:tcW w:w="411" w:type="pct"/>
          </w:tcPr>
          <w:p w14:paraId="6BA3CB2C" w14:textId="77777777" w:rsidR="003302F7" w:rsidRPr="00110140" w:rsidRDefault="003302F7" w:rsidP="00DB3067">
            <w:pPr>
              <w:autoSpaceDE w:val="0"/>
              <w:autoSpaceDN w:val="0"/>
              <w:adjustRightInd w:val="0"/>
              <w:spacing w:after="0"/>
              <w:rPr>
                <w:ins w:id="502" w:author="Jonathan Flint" w:date="2015-11-01T17:39:00Z"/>
                <w:rFonts w:ascii="Arial" w:hAnsi="Arial" w:cs="Arial"/>
                <w:color w:val="000000"/>
                <w:sz w:val="16"/>
                <w:szCs w:val="16"/>
              </w:rPr>
            </w:pPr>
            <w:ins w:id="503" w:author="Jonathan Flint" w:date="2015-11-01T17:39:00Z">
              <w:r w:rsidRPr="00110140">
                <w:rPr>
                  <w:rFonts w:ascii="Arial" w:hAnsi="Arial" w:cs="Arial"/>
                  <w:color w:val="000000"/>
                  <w:sz w:val="16"/>
                  <w:szCs w:val="16"/>
                </w:rPr>
                <w:t>6</w:t>
              </w:r>
              <w:r>
                <w:rPr>
                  <w:rFonts w:ascii="Arial" w:hAnsi="Arial" w:cs="Arial"/>
                  <w:color w:val="000000"/>
                  <w:sz w:val="16"/>
                  <w:szCs w:val="16"/>
                </w:rPr>
                <w:t>3</w:t>
              </w:r>
              <w:r w:rsidRPr="00110140">
                <w:rPr>
                  <w:rFonts w:ascii="Arial" w:hAnsi="Arial" w:cs="Arial"/>
                  <w:color w:val="000000"/>
                  <w:sz w:val="16"/>
                  <w:szCs w:val="16"/>
                </w:rPr>
                <w:t>,</w:t>
              </w:r>
              <w:r>
                <w:rPr>
                  <w:rFonts w:ascii="Arial" w:hAnsi="Arial" w:cs="Arial"/>
                  <w:color w:val="000000"/>
                  <w:sz w:val="16"/>
                  <w:szCs w:val="16"/>
                </w:rPr>
                <w:t>0</w:t>
              </w:r>
            </w:ins>
          </w:p>
        </w:tc>
        <w:tc>
          <w:tcPr>
            <w:tcW w:w="569" w:type="pct"/>
          </w:tcPr>
          <w:p w14:paraId="05B6565E" w14:textId="77777777" w:rsidR="003302F7" w:rsidRPr="00110140" w:rsidRDefault="003302F7" w:rsidP="00DB3067">
            <w:pPr>
              <w:autoSpaceDE w:val="0"/>
              <w:autoSpaceDN w:val="0"/>
              <w:adjustRightInd w:val="0"/>
              <w:spacing w:after="0"/>
              <w:rPr>
                <w:ins w:id="504" w:author="Jonathan Flint" w:date="2015-11-01T17:39:00Z"/>
                <w:rFonts w:ascii="Arial" w:hAnsi="Arial" w:cs="Arial"/>
                <w:color w:val="000000"/>
                <w:sz w:val="16"/>
                <w:szCs w:val="16"/>
              </w:rPr>
            </w:pPr>
            <w:ins w:id="505" w:author="Jonathan Flint" w:date="2015-11-01T17:39:00Z">
              <w:r w:rsidRPr="00110140">
                <w:rPr>
                  <w:rFonts w:ascii="Arial" w:hAnsi="Arial" w:cs="Arial"/>
                  <w:color w:val="000000"/>
                  <w:sz w:val="16"/>
                  <w:szCs w:val="16"/>
                </w:rPr>
                <w:t xml:space="preserve">1,879,648 </w:t>
              </w:r>
            </w:ins>
          </w:p>
        </w:tc>
        <w:tc>
          <w:tcPr>
            <w:tcW w:w="262" w:type="pct"/>
          </w:tcPr>
          <w:p w14:paraId="3F1BFF88" w14:textId="77777777" w:rsidR="003302F7" w:rsidRPr="00110140" w:rsidRDefault="003302F7" w:rsidP="00DB3067">
            <w:pPr>
              <w:autoSpaceDE w:val="0"/>
              <w:autoSpaceDN w:val="0"/>
              <w:adjustRightInd w:val="0"/>
              <w:spacing w:after="0"/>
              <w:jc w:val="center"/>
              <w:rPr>
                <w:ins w:id="506" w:author="Jonathan Flint" w:date="2015-11-01T17:39:00Z"/>
                <w:rFonts w:ascii="Arial" w:hAnsi="Arial" w:cs="Arial"/>
                <w:color w:val="000000"/>
                <w:sz w:val="16"/>
                <w:szCs w:val="16"/>
              </w:rPr>
            </w:pPr>
            <w:ins w:id="507" w:author="Jonathan Flint" w:date="2015-11-01T17:39:00Z">
              <w:r w:rsidRPr="00110140">
                <w:rPr>
                  <w:rFonts w:ascii="Arial" w:hAnsi="Arial" w:cs="Arial"/>
                  <w:color w:val="000000"/>
                  <w:sz w:val="16"/>
                  <w:szCs w:val="16"/>
                </w:rPr>
                <w:t>54</w:t>
              </w:r>
            </w:ins>
          </w:p>
        </w:tc>
        <w:tc>
          <w:tcPr>
            <w:tcW w:w="727" w:type="pct"/>
          </w:tcPr>
          <w:p w14:paraId="3026E4C4" w14:textId="77777777" w:rsidR="003302F7" w:rsidRPr="00110140" w:rsidRDefault="003302F7" w:rsidP="00DB3067">
            <w:pPr>
              <w:autoSpaceDE w:val="0"/>
              <w:autoSpaceDN w:val="0"/>
              <w:adjustRightInd w:val="0"/>
              <w:spacing w:after="0"/>
              <w:rPr>
                <w:ins w:id="508" w:author="Jonathan Flint" w:date="2015-11-01T17:39:00Z"/>
                <w:rFonts w:ascii="Arial" w:hAnsi="Arial" w:cs="Arial"/>
                <w:i/>
                <w:color w:val="000000"/>
                <w:sz w:val="16"/>
                <w:szCs w:val="16"/>
              </w:rPr>
            </w:pPr>
            <w:ins w:id="509" w:author="Jonathan Flint" w:date="2015-11-01T17:39:00Z">
              <w:r w:rsidRPr="00110140">
                <w:rPr>
                  <w:rFonts w:ascii="Arial" w:hAnsi="Arial" w:cs="Arial"/>
                  <w:i/>
                  <w:color w:val="000000"/>
                  <w:sz w:val="16"/>
                  <w:szCs w:val="16"/>
                </w:rPr>
                <w:t>Pdgfrb</w:t>
              </w:r>
              <w:r w:rsidRPr="00D408C3">
                <w:rPr>
                  <w:rFonts w:ascii="Arial" w:hAnsi="Arial" w:cs="Arial"/>
                  <w:i/>
                  <w:color w:val="000000"/>
                  <w:sz w:val="16"/>
                  <w:szCs w:val="16"/>
                </w:rPr>
                <w:t xml:space="preserve">, </w:t>
              </w:r>
              <w:r w:rsidRPr="00110140">
                <w:rPr>
                  <w:rFonts w:ascii="Arial" w:hAnsi="Arial" w:cs="Arial"/>
                  <w:i/>
                  <w:color w:val="000000"/>
                  <w:sz w:val="16"/>
                  <w:szCs w:val="16"/>
                </w:rPr>
                <w:t>Slc26a2</w:t>
              </w:r>
              <w:r w:rsidRPr="00D408C3">
                <w:rPr>
                  <w:rFonts w:ascii="Arial" w:hAnsi="Arial" w:cs="Arial"/>
                  <w:i/>
                  <w:color w:val="000000"/>
                  <w:sz w:val="16"/>
                  <w:szCs w:val="16"/>
                </w:rPr>
                <w:t xml:space="preserve">, </w:t>
              </w:r>
              <w:r w:rsidRPr="00110140">
                <w:rPr>
                  <w:rFonts w:ascii="Arial" w:hAnsi="Arial" w:cs="Arial"/>
                  <w:i/>
                  <w:color w:val="000000"/>
                  <w:sz w:val="16"/>
                  <w:szCs w:val="16"/>
                </w:rPr>
                <w:t>Ppargc1b</w:t>
              </w:r>
              <w:r w:rsidRPr="00D408C3">
                <w:rPr>
                  <w:rFonts w:ascii="Arial" w:hAnsi="Arial" w:cs="Arial"/>
                  <w:i/>
                  <w:color w:val="000000"/>
                  <w:sz w:val="16"/>
                  <w:szCs w:val="16"/>
                </w:rPr>
                <w:t xml:space="preserve">, </w:t>
              </w:r>
              <w:r w:rsidRPr="00110140">
                <w:rPr>
                  <w:rFonts w:ascii="Arial" w:hAnsi="Arial" w:cs="Arial"/>
                  <w:i/>
                  <w:color w:val="000000"/>
                  <w:sz w:val="16"/>
                  <w:szCs w:val="16"/>
                </w:rPr>
                <w:t>Csnk1a1</w:t>
              </w:r>
              <w:r w:rsidRPr="00D408C3">
                <w:rPr>
                  <w:rFonts w:ascii="Arial" w:hAnsi="Arial" w:cs="Arial"/>
                  <w:i/>
                  <w:color w:val="000000"/>
                  <w:sz w:val="16"/>
                  <w:szCs w:val="16"/>
                </w:rPr>
                <w:t xml:space="preserve">, </w:t>
              </w:r>
              <w:r w:rsidRPr="00110140">
                <w:rPr>
                  <w:rFonts w:ascii="Arial" w:hAnsi="Arial" w:cs="Arial"/>
                  <w:i/>
                  <w:color w:val="000000"/>
                  <w:sz w:val="16"/>
                  <w:szCs w:val="16"/>
                </w:rPr>
                <w:t>Bvht</w:t>
              </w:r>
              <w:r w:rsidRPr="00D408C3">
                <w:rPr>
                  <w:rFonts w:ascii="Arial" w:hAnsi="Arial" w:cs="Arial"/>
                  <w:i/>
                  <w:color w:val="000000"/>
                  <w:sz w:val="16"/>
                  <w:szCs w:val="16"/>
                </w:rPr>
                <w:t xml:space="preserve">, </w:t>
              </w:r>
              <w:r w:rsidRPr="00391FE2">
                <w:rPr>
                  <w:rFonts w:ascii="Arial" w:hAnsi="Arial" w:cs="Arial"/>
                  <w:bCs/>
                  <w:i/>
                  <w:color w:val="000000"/>
                  <w:sz w:val="16"/>
                  <w:szCs w:val="16"/>
                </w:rPr>
                <w:t>Afap1l1</w:t>
              </w:r>
              <w:r w:rsidRPr="00391FE2">
                <w:rPr>
                  <w:rFonts w:ascii="Arial" w:hAnsi="Arial" w:cs="Arial"/>
                  <w:i/>
                  <w:color w:val="000000"/>
                  <w:sz w:val="16"/>
                  <w:szCs w:val="16"/>
                </w:rPr>
                <w:t xml:space="preserve">, </w:t>
              </w:r>
              <w:r w:rsidRPr="00110140">
                <w:rPr>
                  <w:rFonts w:ascii="Arial" w:hAnsi="Arial" w:cs="Arial"/>
                  <w:i/>
                  <w:color w:val="000000"/>
                  <w:sz w:val="16"/>
                  <w:szCs w:val="16"/>
                </w:rPr>
                <w:t>Ablim3</w:t>
              </w:r>
              <w:r w:rsidRPr="00D408C3">
                <w:rPr>
                  <w:rFonts w:ascii="Arial" w:hAnsi="Arial" w:cs="Arial"/>
                  <w:i/>
                  <w:color w:val="000000"/>
                  <w:sz w:val="16"/>
                  <w:szCs w:val="16"/>
                </w:rPr>
                <w:t xml:space="preserve">, </w:t>
              </w:r>
              <w:r w:rsidRPr="00391FE2">
                <w:rPr>
                  <w:rFonts w:ascii="Arial" w:hAnsi="Arial" w:cs="Arial"/>
                  <w:bCs/>
                  <w:i/>
                  <w:color w:val="000000"/>
                  <w:sz w:val="16"/>
                  <w:szCs w:val="16"/>
                  <w:u w:val="single"/>
                </w:rPr>
                <w:t>Adrb2</w:t>
              </w:r>
              <w:r w:rsidRPr="00391FE2">
                <w:rPr>
                  <w:rFonts w:ascii="Arial" w:hAnsi="Arial" w:cs="Arial"/>
                  <w:i/>
                  <w:color w:val="000000"/>
                  <w:sz w:val="16"/>
                  <w:szCs w:val="16"/>
                </w:rPr>
                <w:t>, A</w:t>
              </w:r>
              <w:r w:rsidRPr="00110140">
                <w:rPr>
                  <w:rFonts w:ascii="Arial" w:hAnsi="Arial" w:cs="Arial"/>
                  <w:i/>
                  <w:color w:val="000000"/>
                  <w:sz w:val="16"/>
                  <w:szCs w:val="16"/>
                </w:rPr>
                <w:t>pcdd1</w:t>
              </w:r>
            </w:ins>
          </w:p>
        </w:tc>
      </w:tr>
    </w:tbl>
    <w:p w14:paraId="5C5C8BD3" w14:textId="77777777" w:rsidR="003302F7" w:rsidRDefault="003302F7" w:rsidP="003302F7">
      <w:pPr>
        <w:rPr>
          <w:ins w:id="510" w:author="Jonathan Flint" w:date="2015-11-01T17:39:00Z"/>
          <w:rFonts w:ascii="Arial" w:hAnsi="Arial" w:cs="Arial"/>
        </w:rPr>
      </w:pPr>
      <w:ins w:id="511" w:author="Jonathan Flint" w:date="2015-11-01T17:39:00Z">
        <w:r>
          <w:rPr>
            <w:rFonts w:ascii="Arial" w:hAnsi="Arial" w:cs="Arial"/>
          </w:rPr>
          <w:t xml:space="preserve">* Phenotypes; weight of EDL, Gastroc, TA and soleus muscles. ** confidence interval left and right of the peak SNP was determined as the first SNP which showed no association with the phenotype (p&gt;0.05 FDR) in the series of SNPs spanning for ~1 Mb. *** genes in skeletal muscle exceeding the median expression level among &gt;90 tissue and cell types in BioGPS mouse database </w:t>
        </w:r>
        <w:r>
          <w:rPr>
            <w:rFonts w:ascii="Arial" w:hAnsi="Arial" w:cs="Arial"/>
          </w:rPr>
          <w:fldChar w:fldCharType="begin"/>
        </w:r>
        <w:r>
          <w:rPr>
            <w:rFonts w:ascii="Arial" w:hAnsi="Arial" w:cs="Arial"/>
          </w:rPr>
          <w:instrText>ADDIN RW.CITE{{495 Wu,C. 2009}}</w:instrText>
        </w:r>
        <w:r>
          <w:rPr>
            <w:rFonts w:ascii="Arial" w:hAnsi="Arial" w:cs="Arial"/>
          </w:rPr>
          <w:fldChar w:fldCharType="separate"/>
        </w:r>
        <w:r w:rsidRPr="0054655A">
          <w:rPr>
            <w:rFonts w:ascii="Arial" w:hAnsi="Arial" w:cs="Arial"/>
          </w:rPr>
          <w:t>(Wu et al., 2009)</w:t>
        </w:r>
        <w:r>
          <w:rPr>
            <w:rFonts w:ascii="Arial" w:hAnsi="Arial" w:cs="Arial"/>
          </w:rPr>
          <w:fldChar w:fldCharType="end"/>
        </w:r>
        <w:r>
          <w:rPr>
            <w:rFonts w:ascii="Arial" w:hAnsi="Arial" w:cs="Arial"/>
          </w:rPr>
          <w:t>.</w:t>
        </w:r>
      </w:ins>
    </w:p>
    <w:p w14:paraId="656D0C78" w14:textId="77777777" w:rsidR="003302F7" w:rsidRDefault="003302F7" w:rsidP="003302F7">
      <w:pPr>
        <w:rPr>
          <w:ins w:id="512" w:author="Jonathan Flint" w:date="2015-11-01T17:39:00Z"/>
        </w:rPr>
      </w:pPr>
    </w:p>
    <w:p w14:paraId="23844A3C" w14:textId="77777777" w:rsidR="003302F7" w:rsidRDefault="003302F7" w:rsidP="003302F7">
      <w:pPr>
        <w:rPr>
          <w:ins w:id="513" w:author="Jonathan Flint" w:date="2015-11-01T17:39:00Z"/>
        </w:rPr>
      </w:pPr>
      <w:ins w:id="514" w:author="Jonathan Flint" w:date="2015-11-01T17:39:00Z">
        <w:r>
          <w:t>Relevant refs:</w:t>
        </w:r>
      </w:ins>
    </w:p>
    <w:p w14:paraId="2520B631" w14:textId="77777777" w:rsidR="003302F7" w:rsidRDefault="003302F7" w:rsidP="003302F7">
      <w:pPr>
        <w:rPr>
          <w:ins w:id="515" w:author="Jonathan Flint" w:date="2015-11-01T17:39:00Z"/>
        </w:rPr>
      </w:pPr>
      <w:ins w:id="516" w:author="Jonathan Flint" w:date="2015-11-01T17:39:00Z">
        <w:r w:rsidRPr="007D08D9">
          <w:t>Khan M.M., Strack S., Wild F., Hanashima A., Gasch A., Brohm K., Reischl M., Carnio S., Labeit D., Sandri M., Labeit S., and Rudolf R. Role of Autophagy, SQSTM1, SH3GLB1, and TRIM63 in the Turnover of Nicotinic Acetylcholine Receptors. Autophagy 2014: 10: 123-136.</w:t>
        </w:r>
      </w:ins>
    </w:p>
    <w:p w14:paraId="72FA39D5" w14:textId="77777777" w:rsidR="003302F7" w:rsidRDefault="003302F7" w:rsidP="003302F7">
      <w:pPr>
        <w:rPr>
          <w:ins w:id="517" w:author="Jonathan Flint" w:date="2015-11-01T17:39:00Z"/>
        </w:rPr>
      </w:pPr>
      <w:ins w:id="518" w:author="Jonathan Flint" w:date="2015-11-01T17:39:00Z">
        <w:r w:rsidRPr="007D08D9">
          <w:t>Wojtaszewski J.F., Birk J.B., Frosig C., Holten M., Pilegaard H., and Dela F. 5'AMP Activated Protein Kinase Expression in Human Skeletal Muscle: Effects of Strength Training and Type 2 Diabetes. J Physiol 2005: 564: 563-573.</w:t>
        </w:r>
      </w:ins>
    </w:p>
    <w:p w14:paraId="04899DE3" w14:textId="77777777" w:rsidR="003302F7" w:rsidRDefault="003302F7" w:rsidP="003302F7">
      <w:pPr>
        <w:rPr>
          <w:ins w:id="519" w:author="Jonathan Flint" w:date="2015-11-01T17:39:00Z"/>
        </w:rPr>
      </w:pPr>
      <w:ins w:id="520" w:author="Jonathan Flint" w:date="2015-11-01T17:39:00Z">
        <w:r w:rsidRPr="007D08D9">
          <w:t>Joassard O.R., Amirouche A., Gallot Y.S., Desgeorges M.M., Castells J., Durieux A.C., Berthon P., and Freyssenet D.G. Regulation of Akt-mTOR, Ubiquitin-Proteasome and Autophagy-Lysosome Pathways in Response to Formoterol Administration in Rat Skeletal Muscle. Int J Biochem Cell Biol 2013: 45: 2444-2455.</w:t>
        </w:r>
      </w:ins>
    </w:p>
    <w:p w14:paraId="2E7ACA88" w14:textId="77777777" w:rsidR="003302F7" w:rsidRDefault="003302F7" w:rsidP="003302F7">
      <w:pPr>
        <w:rPr>
          <w:ins w:id="521" w:author="Jonathan Flint" w:date="2015-11-01T17:39:00Z"/>
        </w:rPr>
      </w:pPr>
      <w:ins w:id="522" w:author="Jonathan Flint" w:date="2015-11-01T17:39:00Z">
        <w:r w:rsidRPr="007D08D9">
          <w:lastRenderedPageBreak/>
          <w:t>Sato S., Nomura S., Kawano F., Tanihata J., Tachiyashiki K., and Imaizumi K. Effects of the Beta2-Agonist Clenbuterol on Beta1- and Beta2-Adrenoceptor mRNA Expressions of Rat Skeletal and Left Ventricle Muscles. J Pharmacol Sci 2008: 107: 393-400.</w:t>
        </w:r>
      </w:ins>
    </w:p>
    <w:p w14:paraId="37B89EAB" w14:textId="77777777" w:rsidR="003302F7" w:rsidRDefault="003302F7" w:rsidP="003302F7">
      <w:pPr>
        <w:rPr>
          <w:ins w:id="523" w:author="Jonathan Flint" w:date="2015-11-01T17:39:00Z"/>
        </w:rPr>
      </w:pPr>
      <w:ins w:id="524" w:author="Jonathan Flint" w:date="2015-11-01T17:39:00Z">
        <w:r w:rsidRPr="007D08D9">
          <w:t>Rosado M., Barber C.F., Berciu C., Feldman S., Birren S.J., Nicastro D., and Goode B.L. Critical Roles for Multiple Formins during Cardiac Myofibril Development and Repair. Mol Biol Cell 2014: 25: 811-827.</w:t>
        </w:r>
      </w:ins>
    </w:p>
    <w:p w14:paraId="40ABE91A" w14:textId="77777777" w:rsidR="003302F7" w:rsidRDefault="003302F7" w:rsidP="003302F7">
      <w:pPr>
        <w:rPr>
          <w:ins w:id="525" w:author="Jonathan Flint" w:date="2015-11-01T17:39:00Z"/>
        </w:rPr>
      </w:pPr>
      <w:ins w:id="526" w:author="Jonathan Flint" w:date="2015-11-01T17:39:00Z">
        <w:r>
          <w:br w:type="page"/>
        </w:r>
      </w:ins>
    </w:p>
    <w:p w14:paraId="25ED8406" w14:textId="77777777" w:rsidR="00D4649E" w:rsidRPr="00FB0C50" w:rsidRDefault="00D4649E" w:rsidP="0012608E">
      <w:pPr>
        <w:spacing w:line="480" w:lineRule="auto"/>
        <w:jc w:val="both"/>
      </w:pPr>
    </w:p>
    <w:sectPr w:rsidR="00D4649E" w:rsidRPr="00FB0C50" w:rsidSect="005E0837">
      <w:footerReference w:type="even" r:id="rId12"/>
      <w:footerReference w:type="default" r:id="rId13"/>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Abraham Palmer" w:date="2015-11-09T06:39:00Z" w:initials="AP">
    <w:p w14:paraId="05D52FF4" w14:textId="2D7B40D7" w:rsidR="003E6B8E" w:rsidRDefault="003E6B8E">
      <w:pPr>
        <w:pStyle w:val="CommentText"/>
      </w:pPr>
      <w:r>
        <w:rPr>
          <w:rStyle w:val="CommentReference"/>
        </w:rPr>
        <w:annotationRef/>
      </w:r>
      <w:r>
        <w:t xml:space="preserve">We need to be careful about the numbers. 1030 is probably the number of genotyped after excluding for various reasons. I think in the chicaog paper we will say 1200, so maybe here say 1200 of which 1030 were used here (poss REF to UC paper). </w:t>
      </w:r>
    </w:p>
  </w:comment>
  <w:comment w:id="18" w:author="Abraham Palmer" w:date="2015-11-09T06:43:00Z" w:initials="AP">
    <w:p w14:paraId="62042CB1" w14:textId="2900AA11" w:rsidR="003E6B8E" w:rsidRDefault="003E6B8E">
      <w:pPr>
        <w:pStyle w:val="CommentText"/>
      </w:pPr>
      <w:r>
        <w:rPr>
          <w:rStyle w:val="CommentReference"/>
        </w:rPr>
        <w:annotationRef/>
      </w:r>
      <w:r>
        <w:t xml:space="preserve">We do need to say this somewhere but here it seem awkward and distracting. </w:t>
      </w:r>
    </w:p>
  </w:comment>
  <w:comment w:id="22" w:author="Richard Mott" w:date="2015-11-17T07:06:00Z" w:initials="RM">
    <w:p w14:paraId="65E6492D" w14:textId="77777777" w:rsidR="003E6B8E" w:rsidRDefault="003E6B8E" w:rsidP="003C695F">
      <w:pPr>
        <w:pStyle w:val="CommentText"/>
      </w:pPr>
      <w:r>
        <w:rPr>
          <w:rStyle w:val="CommentReference"/>
        </w:rPr>
        <w:annotationRef/>
      </w:r>
      <w:r>
        <w:t>Have we excluded the possibility that the null replication p-values are not perfectly calibrated to be uniform between 0 and 1?</w:t>
      </w:r>
    </w:p>
  </w:comment>
  <w:comment w:id="30" w:author="Richard Mott" w:date="2015-11-08T14:53:00Z" w:initials="RM">
    <w:p w14:paraId="0968BB40" w14:textId="7A25D625" w:rsidR="003E6B8E" w:rsidRDefault="003E6B8E">
      <w:pPr>
        <w:pStyle w:val="CommentText"/>
      </w:pPr>
      <w:r>
        <w:rPr>
          <w:rStyle w:val="CommentReference"/>
        </w:rPr>
        <w:annotationRef/>
      </w:r>
      <w:r>
        <w:t>give number</w:t>
      </w:r>
    </w:p>
  </w:comment>
  <w:comment w:id="66" w:author="Abraham Palmer" w:date="2015-11-15T17:14:00Z" w:initials="AP">
    <w:p w14:paraId="17FD9757" w14:textId="77777777" w:rsidR="003E6B8E" w:rsidRDefault="003E6B8E" w:rsidP="000F75F9">
      <w:pPr>
        <w:pStyle w:val="CommentText"/>
      </w:pPr>
      <w:r>
        <w:rPr>
          <w:rStyle w:val="CommentReference"/>
        </w:rPr>
        <w:annotationRef/>
      </w:r>
      <w:r>
        <w:t xml:space="preserve">We need to discuss whether we will have redundant material in this Mega paper and in the individual papers. I had envisioned cited the Chicago paper rather than including this info here. I did think that it would be worthwhile to have 1-3 paragraphs highlighting the procedureal differences between OX and UC, but this is all UC specific so not accomplishing that. </w:t>
      </w:r>
    </w:p>
  </w:comment>
  <w:comment w:id="67" w:author="Parker, Clarissa C." w:date="2015-11-15T17:14:00Z" w:initials="PCC">
    <w:p w14:paraId="76A3971B" w14:textId="77777777" w:rsidR="003E6B8E" w:rsidRDefault="003E6B8E" w:rsidP="000F75F9">
      <w:pPr>
        <w:pStyle w:val="CommentText"/>
      </w:pPr>
      <w:r>
        <w:rPr>
          <w:rStyle w:val="CommentReference"/>
        </w:rPr>
        <w:annotationRef/>
      </w:r>
      <w:r>
        <w:t>Might need to remove this, if we are only discussing traits from the correlations table</w:t>
      </w:r>
    </w:p>
  </w:comment>
  <w:comment w:id="68" w:author="Parker, Clarissa C." w:date="2015-11-15T17:14:00Z" w:initials="PCC">
    <w:p w14:paraId="7CE8D0FB" w14:textId="77777777" w:rsidR="003E6B8E" w:rsidRDefault="003E6B8E" w:rsidP="000F75F9">
      <w:pPr>
        <w:pStyle w:val="CommentText"/>
      </w:pPr>
      <w:r>
        <w:rPr>
          <w:rStyle w:val="CommentReference"/>
        </w:rPr>
        <w:annotationRef/>
      </w:r>
      <w:r>
        <w:t>Not sure if I should include this, because it’s not in the genetic correlation table</w:t>
      </w:r>
    </w:p>
  </w:comment>
  <w:comment w:id="69" w:author="Parker, Clarissa C." w:date="2015-11-15T17:14:00Z" w:initials="PCC">
    <w:p w14:paraId="0AA615DD" w14:textId="77777777" w:rsidR="003E6B8E" w:rsidRDefault="003E6B8E" w:rsidP="000F75F9">
      <w:pPr>
        <w:pStyle w:val="CommentText"/>
      </w:pPr>
      <w:r>
        <w:rPr>
          <w:rStyle w:val="CommentReference"/>
        </w:rPr>
        <w:annotationRef/>
      </w:r>
      <w:r>
        <w:t>Should this be excluded as well, since it isn’t in the genetic correlation table?</w:t>
      </w:r>
    </w:p>
  </w:comment>
  <w:comment w:id="70" w:author="Parker, Clarissa C." w:date="2015-11-15T17:14:00Z" w:initials="PCC">
    <w:p w14:paraId="20A16952" w14:textId="77777777" w:rsidR="003E6B8E" w:rsidRDefault="003E6B8E" w:rsidP="000F75F9">
      <w:pPr>
        <w:pStyle w:val="CommentText"/>
      </w:pPr>
      <w:r>
        <w:rPr>
          <w:rStyle w:val="CommentReference"/>
        </w:rPr>
        <w:annotationRef/>
      </w:r>
      <w:r>
        <w:t>Delete?</w:t>
      </w:r>
    </w:p>
  </w:comment>
  <w:comment w:id="71" w:author="Parker, Clarissa C." w:date="2015-11-15T17:14:00Z" w:initials="PCC">
    <w:p w14:paraId="6B5244CE" w14:textId="77777777" w:rsidR="003E6B8E" w:rsidRDefault="003E6B8E" w:rsidP="000F75F9">
      <w:pPr>
        <w:pStyle w:val="CommentText"/>
      </w:pPr>
      <w:r>
        <w:rPr>
          <w:rStyle w:val="CommentReference"/>
        </w:rPr>
        <w:annotationRef/>
      </w:r>
      <w:r>
        <w:t>Possibly delete</w:t>
      </w:r>
    </w:p>
  </w:comment>
  <w:comment w:id="72" w:author="Parker, Clarissa C." w:date="2015-11-15T17:14:00Z" w:initials="PCC">
    <w:p w14:paraId="4E2680C1" w14:textId="77777777" w:rsidR="003E6B8E" w:rsidRDefault="003E6B8E" w:rsidP="000F75F9">
      <w:pPr>
        <w:pStyle w:val="CommentText"/>
      </w:pPr>
      <w:r>
        <w:rPr>
          <w:rStyle w:val="CommentReference"/>
        </w:rPr>
        <w:annotationRef/>
      </w:r>
      <w:r>
        <w:t>Possibly delete</w:t>
      </w:r>
    </w:p>
  </w:comment>
  <w:comment w:id="73" w:author="Parker, Clarissa C." w:date="2015-11-15T17:14:00Z" w:initials="PCC">
    <w:p w14:paraId="362657F0" w14:textId="77777777" w:rsidR="003E6B8E" w:rsidRDefault="003E6B8E" w:rsidP="000F75F9">
      <w:pPr>
        <w:pStyle w:val="CommentText"/>
      </w:pPr>
      <w:r>
        <w:rPr>
          <w:rStyle w:val="CommentReference"/>
        </w:rPr>
        <w:annotationRef/>
      </w:r>
      <w:r>
        <w:t>Possibly delete</w:t>
      </w:r>
    </w:p>
  </w:comment>
  <w:comment w:id="74" w:author="Parker, Clarissa C." w:date="2015-11-15T17:14:00Z" w:initials="PCC">
    <w:p w14:paraId="78085445" w14:textId="77777777" w:rsidR="003E6B8E" w:rsidRDefault="003E6B8E" w:rsidP="000F75F9">
      <w:pPr>
        <w:pStyle w:val="CommentText"/>
      </w:pPr>
      <w:r>
        <w:rPr>
          <w:rStyle w:val="CommentReference"/>
        </w:rPr>
        <w:annotationRef/>
      </w:r>
      <w:r>
        <w:t>Not sure which measure of habituation is included in the correlations table</w:t>
      </w:r>
    </w:p>
  </w:comment>
  <w:comment w:id="75" w:author="Parker, Clarissa C." w:date="2015-11-15T17:14:00Z" w:initials="PCC">
    <w:p w14:paraId="7295E335" w14:textId="77777777" w:rsidR="003E6B8E" w:rsidRDefault="003E6B8E" w:rsidP="000F75F9">
      <w:pPr>
        <w:pStyle w:val="CommentText"/>
      </w:pPr>
      <w:r>
        <w:rPr>
          <w:rStyle w:val="CommentReference"/>
        </w:rPr>
        <w:annotationRef/>
      </w:r>
      <w:r>
        <w:t>I believe this is no longer included---should it be deleted?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7F1EA" w14:textId="77777777" w:rsidR="003E6B8E" w:rsidRDefault="003E6B8E" w:rsidP="00FB0C50">
      <w:pPr>
        <w:spacing w:after="0"/>
      </w:pPr>
      <w:r>
        <w:separator/>
      </w:r>
    </w:p>
  </w:endnote>
  <w:endnote w:type="continuationSeparator" w:id="0">
    <w:p w14:paraId="72B2EAF2" w14:textId="77777777" w:rsidR="003E6B8E" w:rsidRDefault="003E6B8E" w:rsidP="00FB0C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C5429" w14:textId="77777777" w:rsidR="003E6B8E" w:rsidRDefault="003E6B8E" w:rsidP="004576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2562E4" w14:textId="77777777" w:rsidR="003E6B8E" w:rsidRDefault="003E6B8E" w:rsidP="0045766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B32F4" w14:textId="77777777" w:rsidR="003E6B8E" w:rsidRDefault="003E6B8E" w:rsidP="004576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7879">
      <w:rPr>
        <w:rStyle w:val="PageNumber"/>
        <w:noProof/>
      </w:rPr>
      <w:t>8</w:t>
    </w:r>
    <w:r>
      <w:rPr>
        <w:rStyle w:val="PageNumber"/>
      </w:rPr>
      <w:fldChar w:fldCharType="end"/>
    </w:r>
  </w:p>
  <w:p w14:paraId="074E831A" w14:textId="77777777" w:rsidR="003E6B8E" w:rsidRDefault="003E6B8E" w:rsidP="0045766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5A6CDA" w14:textId="77777777" w:rsidR="003E6B8E" w:rsidRDefault="003E6B8E" w:rsidP="00FB0C50">
      <w:pPr>
        <w:spacing w:after="0"/>
      </w:pPr>
      <w:r>
        <w:separator/>
      </w:r>
    </w:p>
  </w:footnote>
  <w:footnote w:type="continuationSeparator" w:id="0">
    <w:p w14:paraId="06B5A82A" w14:textId="77777777" w:rsidR="003E6B8E" w:rsidRDefault="003E6B8E" w:rsidP="00FB0C5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 Genetic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wrv99vi0zsepetapv5traue2z5peepp5z9&quot;&gt;Library2&lt;record-ids&gt;&lt;item&gt;999&lt;/item&gt;&lt;item&gt;1990&lt;/item&gt;&lt;item&gt;5119&lt;/item&gt;&lt;item&gt;10155&lt;/item&gt;&lt;item&gt;41085&lt;/item&gt;&lt;item&gt;42207&lt;/item&gt;&lt;item&gt;42208&lt;/item&gt;&lt;item&gt;42209&lt;/item&gt;&lt;item&gt;42210&lt;/item&gt;&lt;item&gt;42242&lt;/item&gt;&lt;/record-ids&gt;&lt;/item&gt;&lt;/Libraries&gt;"/>
  </w:docVars>
  <w:rsids>
    <w:rsidRoot w:val="00FB0C50"/>
    <w:rsid w:val="000339EB"/>
    <w:rsid w:val="00041795"/>
    <w:rsid w:val="00050FC9"/>
    <w:rsid w:val="00071EA6"/>
    <w:rsid w:val="00082EE7"/>
    <w:rsid w:val="000843AA"/>
    <w:rsid w:val="00085D2D"/>
    <w:rsid w:val="000A2084"/>
    <w:rsid w:val="000B525F"/>
    <w:rsid w:val="000B5D33"/>
    <w:rsid w:val="000B5E1A"/>
    <w:rsid w:val="000C6FC0"/>
    <w:rsid w:val="000D3690"/>
    <w:rsid w:val="000D5E76"/>
    <w:rsid w:val="000E1953"/>
    <w:rsid w:val="000E43C1"/>
    <w:rsid w:val="000F1E88"/>
    <w:rsid w:val="000F46A7"/>
    <w:rsid w:val="000F75F9"/>
    <w:rsid w:val="000F7BA7"/>
    <w:rsid w:val="001125C1"/>
    <w:rsid w:val="00120439"/>
    <w:rsid w:val="0012608E"/>
    <w:rsid w:val="00133A37"/>
    <w:rsid w:val="00157F70"/>
    <w:rsid w:val="001613FE"/>
    <w:rsid w:val="00181EC1"/>
    <w:rsid w:val="00195E79"/>
    <w:rsid w:val="001C24F9"/>
    <w:rsid w:val="001D078F"/>
    <w:rsid w:val="001D4A00"/>
    <w:rsid w:val="001F6249"/>
    <w:rsid w:val="002120CE"/>
    <w:rsid w:val="002200A5"/>
    <w:rsid w:val="00270794"/>
    <w:rsid w:val="00286DB4"/>
    <w:rsid w:val="002D4FD0"/>
    <w:rsid w:val="002E0A5E"/>
    <w:rsid w:val="002F1F06"/>
    <w:rsid w:val="002F7ADE"/>
    <w:rsid w:val="0030764D"/>
    <w:rsid w:val="0031650E"/>
    <w:rsid w:val="003238EA"/>
    <w:rsid w:val="003302F7"/>
    <w:rsid w:val="00340BDB"/>
    <w:rsid w:val="0034344F"/>
    <w:rsid w:val="00345FAE"/>
    <w:rsid w:val="003836F4"/>
    <w:rsid w:val="00386880"/>
    <w:rsid w:val="00390E1B"/>
    <w:rsid w:val="003A2475"/>
    <w:rsid w:val="003A54DF"/>
    <w:rsid w:val="003C695F"/>
    <w:rsid w:val="003E4145"/>
    <w:rsid w:val="003E5FA3"/>
    <w:rsid w:val="003E6B8E"/>
    <w:rsid w:val="003F0740"/>
    <w:rsid w:val="00404174"/>
    <w:rsid w:val="00410486"/>
    <w:rsid w:val="00415127"/>
    <w:rsid w:val="00416C96"/>
    <w:rsid w:val="00422735"/>
    <w:rsid w:val="00454082"/>
    <w:rsid w:val="00457663"/>
    <w:rsid w:val="004613FC"/>
    <w:rsid w:val="00462598"/>
    <w:rsid w:val="004637AC"/>
    <w:rsid w:val="004666CD"/>
    <w:rsid w:val="00492357"/>
    <w:rsid w:val="004D0729"/>
    <w:rsid w:val="004F36CF"/>
    <w:rsid w:val="005031EC"/>
    <w:rsid w:val="00506064"/>
    <w:rsid w:val="00511C3B"/>
    <w:rsid w:val="00524B23"/>
    <w:rsid w:val="0053432B"/>
    <w:rsid w:val="00561818"/>
    <w:rsid w:val="0057525F"/>
    <w:rsid w:val="005B22FE"/>
    <w:rsid w:val="005D2394"/>
    <w:rsid w:val="005E0837"/>
    <w:rsid w:val="005E4BBB"/>
    <w:rsid w:val="0061308E"/>
    <w:rsid w:val="00647954"/>
    <w:rsid w:val="00650643"/>
    <w:rsid w:val="00662300"/>
    <w:rsid w:val="00677D72"/>
    <w:rsid w:val="0068438F"/>
    <w:rsid w:val="00691C21"/>
    <w:rsid w:val="006B7F7B"/>
    <w:rsid w:val="00721BD9"/>
    <w:rsid w:val="00725BA3"/>
    <w:rsid w:val="00725F72"/>
    <w:rsid w:val="00732CD1"/>
    <w:rsid w:val="0077350D"/>
    <w:rsid w:val="00773561"/>
    <w:rsid w:val="00787EC1"/>
    <w:rsid w:val="007C0879"/>
    <w:rsid w:val="007E2CBA"/>
    <w:rsid w:val="007E363A"/>
    <w:rsid w:val="007E6CE9"/>
    <w:rsid w:val="007F4350"/>
    <w:rsid w:val="0080689F"/>
    <w:rsid w:val="00816DE9"/>
    <w:rsid w:val="00824F23"/>
    <w:rsid w:val="00867C14"/>
    <w:rsid w:val="00883E59"/>
    <w:rsid w:val="008A1D16"/>
    <w:rsid w:val="008C39A6"/>
    <w:rsid w:val="008E02A1"/>
    <w:rsid w:val="008E7851"/>
    <w:rsid w:val="008F473A"/>
    <w:rsid w:val="00905AAB"/>
    <w:rsid w:val="00907752"/>
    <w:rsid w:val="00923AB3"/>
    <w:rsid w:val="00932AD5"/>
    <w:rsid w:val="00936FC7"/>
    <w:rsid w:val="009378FA"/>
    <w:rsid w:val="00944700"/>
    <w:rsid w:val="00963CA9"/>
    <w:rsid w:val="00966D2A"/>
    <w:rsid w:val="0097158E"/>
    <w:rsid w:val="009762A4"/>
    <w:rsid w:val="00980206"/>
    <w:rsid w:val="00983129"/>
    <w:rsid w:val="00983B4B"/>
    <w:rsid w:val="00994BCC"/>
    <w:rsid w:val="009A5BBB"/>
    <w:rsid w:val="009B23A5"/>
    <w:rsid w:val="009B3A21"/>
    <w:rsid w:val="009C1CFE"/>
    <w:rsid w:val="009D7277"/>
    <w:rsid w:val="009E3055"/>
    <w:rsid w:val="00A04628"/>
    <w:rsid w:val="00A46FA9"/>
    <w:rsid w:val="00A5518B"/>
    <w:rsid w:val="00A94D6D"/>
    <w:rsid w:val="00A9665A"/>
    <w:rsid w:val="00AD04E0"/>
    <w:rsid w:val="00AE5720"/>
    <w:rsid w:val="00B1664F"/>
    <w:rsid w:val="00B62B7D"/>
    <w:rsid w:val="00B80991"/>
    <w:rsid w:val="00BB0D80"/>
    <w:rsid w:val="00BC13F9"/>
    <w:rsid w:val="00BF6E52"/>
    <w:rsid w:val="00C02C55"/>
    <w:rsid w:val="00C200A3"/>
    <w:rsid w:val="00C43796"/>
    <w:rsid w:val="00C63265"/>
    <w:rsid w:val="00C81D81"/>
    <w:rsid w:val="00C829ED"/>
    <w:rsid w:val="00C87424"/>
    <w:rsid w:val="00CE6E30"/>
    <w:rsid w:val="00CF67DF"/>
    <w:rsid w:val="00D05FF5"/>
    <w:rsid w:val="00D12183"/>
    <w:rsid w:val="00D12AE3"/>
    <w:rsid w:val="00D35178"/>
    <w:rsid w:val="00D405C0"/>
    <w:rsid w:val="00D4649E"/>
    <w:rsid w:val="00D51C2A"/>
    <w:rsid w:val="00D54B59"/>
    <w:rsid w:val="00D54E9A"/>
    <w:rsid w:val="00D73E13"/>
    <w:rsid w:val="00DA221D"/>
    <w:rsid w:val="00DA7286"/>
    <w:rsid w:val="00DB0DF7"/>
    <w:rsid w:val="00DB3067"/>
    <w:rsid w:val="00DE041F"/>
    <w:rsid w:val="00DF7FA9"/>
    <w:rsid w:val="00E141E1"/>
    <w:rsid w:val="00E6570A"/>
    <w:rsid w:val="00E853D4"/>
    <w:rsid w:val="00E935FC"/>
    <w:rsid w:val="00EA15DB"/>
    <w:rsid w:val="00EA50F0"/>
    <w:rsid w:val="00EA5784"/>
    <w:rsid w:val="00EB3B72"/>
    <w:rsid w:val="00EC7879"/>
    <w:rsid w:val="00ED7BF7"/>
    <w:rsid w:val="00EF2FDB"/>
    <w:rsid w:val="00EF562D"/>
    <w:rsid w:val="00F1054C"/>
    <w:rsid w:val="00F5106F"/>
    <w:rsid w:val="00F52FAE"/>
    <w:rsid w:val="00F53D18"/>
    <w:rsid w:val="00FA53E6"/>
    <w:rsid w:val="00FB0C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55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C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C50"/>
    <w:pPr>
      <w:tabs>
        <w:tab w:val="center" w:pos="4320"/>
        <w:tab w:val="right" w:pos="8640"/>
      </w:tabs>
      <w:spacing w:after="0"/>
    </w:pPr>
  </w:style>
  <w:style w:type="character" w:customStyle="1" w:styleId="HeaderChar">
    <w:name w:val="Header Char"/>
    <w:basedOn w:val="DefaultParagraphFont"/>
    <w:link w:val="Header"/>
    <w:uiPriority w:val="99"/>
    <w:rsid w:val="00FB0C50"/>
  </w:style>
  <w:style w:type="paragraph" w:styleId="Footer">
    <w:name w:val="footer"/>
    <w:basedOn w:val="Normal"/>
    <w:link w:val="FooterChar"/>
    <w:uiPriority w:val="99"/>
    <w:unhideWhenUsed/>
    <w:rsid w:val="00FB0C50"/>
    <w:pPr>
      <w:tabs>
        <w:tab w:val="center" w:pos="4320"/>
        <w:tab w:val="right" w:pos="8640"/>
      </w:tabs>
      <w:spacing w:after="0"/>
    </w:pPr>
  </w:style>
  <w:style w:type="character" w:customStyle="1" w:styleId="FooterChar">
    <w:name w:val="Footer Char"/>
    <w:basedOn w:val="DefaultParagraphFont"/>
    <w:link w:val="Footer"/>
    <w:uiPriority w:val="99"/>
    <w:rsid w:val="00FB0C50"/>
  </w:style>
  <w:style w:type="character" w:styleId="PageNumber">
    <w:name w:val="page number"/>
    <w:basedOn w:val="DefaultParagraphFont"/>
    <w:uiPriority w:val="99"/>
    <w:semiHidden/>
    <w:unhideWhenUsed/>
    <w:rsid w:val="00457663"/>
  </w:style>
  <w:style w:type="paragraph" w:styleId="BalloonText">
    <w:name w:val="Balloon Text"/>
    <w:basedOn w:val="Normal"/>
    <w:link w:val="BalloonTextChar"/>
    <w:uiPriority w:val="99"/>
    <w:semiHidden/>
    <w:unhideWhenUsed/>
    <w:rsid w:val="0090775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7752"/>
    <w:rPr>
      <w:rFonts w:ascii="Lucida Grande" w:hAnsi="Lucida Grande" w:cs="Lucida Grande"/>
      <w:sz w:val="18"/>
      <w:szCs w:val="18"/>
    </w:rPr>
  </w:style>
  <w:style w:type="paragraph" w:styleId="NormalWeb">
    <w:name w:val="Normal (Web)"/>
    <w:basedOn w:val="Normal"/>
    <w:uiPriority w:val="99"/>
    <w:semiHidden/>
    <w:unhideWhenUsed/>
    <w:rsid w:val="00DA221D"/>
    <w:rPr>
      <w:rFonts w:ascii="Times New Roman" w:hAnsi="Times New Roman" w:cs="Times New Roman"/>
    </w:rPr>
  </w:style>
  <w:style w:type="paragraph" w:customStyle="1" w:styleId="EndNoteBibliographyTitle">
    <w:name w:val="EndNote Bibliography Title"/>
    <w:basedOn w:val="Normal"/>
    <w:rsid w:val="00050FC9"/>
    <w:pPr>
      <w:spacing w:after="0"/>
      <w:jc w:val="center"/>
    </w:pPr>
    <w:rPr>
      <w:rFonts w:ascii="Cambria" w:hAnsi="Cambria"/>
    </w:rPr>
  </w:style>
  <w:style w:type="paragraph" w:customStyle="1" w:styleId="EndNoteBibliography">
    <w:name w:val="EndNote Bibliography"/>
    <w:basedOn w:val="Normal"/>
    <w:rsid w:val="00050FC9"/>
    <w:pPr>
      <w:jc w:val="both"/>
    </w:pPr>
    <w:rPr>
      <w:rFonts w:ascii="Cambria" w:hAnsi="Cambria"/>
    </w:rPr>
  </w:style>
  <w:style w:type="character" w:styleId="CommentReference">
    <w:name w:val="annotation reference"/>
    <w:basedOn w:val="DefaultParagraphFont"/>
    <w:uiPriority w:val="99"/>
    <w:semiHidden/>
    <w:unhideWhenUsed/>
    <w:rsid w:val="00905AAB"/>
    <w:rPr>
      <w:sz w:val="16"/>
      <w:szCs w:val="16"/>
    </w:rPr>
  </w:style>
  <w:style w:type="paragraph" w:styleId="CommentText">
    <w:name w:val="annotation text"/>
    <w:basedOn w:val="Normal"/>
    <w:link w:val="CommentTextChar"/>
    <w:uiPriority w:val="99"/>
    <w:semiHidden/>
    <w:unhideWhenUsed/>
    <w:rsid w:val="00905AAB"/>
    <w:rPr>
      <w:sz w:val="20"/>
      <w:szCs w:val="20"/>
    </w:rPr>
  </w:style>
  <w:style w:type="character" w:customStyle="1" w:styleId="CommentTextChar">
    <w:name w:val="Comment Text Char"/>
    <w:basedOn w:val="DefaultParagraphFont"/>
    <w:link w:val="CommentText"/>
    <w:uiPriority w:val="99"/>
    <w:semiHidden/>
    <w:rsid w:val="00905AAB"/>
    <w:rPr>
      <w:sz w:val="20"/>
      <w:szCs w:val="20"/>
    </w:rPr>
  </w:style>
  <w:style w:type="paragraph" w:styleId="CommentSubject">
    <w:name w:val="annotation subject"/>
    <w:basedOn w:val="CommentText"/>
    <w:next w:val="CommentText"/>
    <w:link w:val="CommentSubjectChar"/>
    <w:uiPriority w:val="99"/>
    <w:semiHidden/>
    <w:unhideWhenUsed/>
    <w:rsid w:val="00905AAB"/>
    <w:rPr>
      <w:b/>
      <w:bCs/>
    </w:rPr>
  </w:style>
  <w:style w:type="character" w:customStyle="1" w:styleId="CommentSubjectChar">
    <w:name w:val="Comment Subject Char"/>
    <w:basedOn w:val="CommentTextChar"/>
    <w:link w:val="CommentSubject"/>
    <w:uiPriority w:val="99"/>
    <w:semiHidden/>
    <w:rsid w:val="00905AAB"/>
    <w:rPr>
      <w:b/>
      <w:bCs/>
      <w:sz w:val="20"/>
      <w:szCs w:val="20"/>
    </w:rPr>
  </w:style>
  <w:style w:type="character" w:styleId="Hyperlink">
    <w:name w:val="Hyperlink"/>
    <w:basedOn w:val="DefaultParagraphFont"/>
    <w:uiPriority w:val="99"/>
    <w:unhideWhenUsed/>
    <w:rsid w:val="000B5E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C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C50"/>
    <w:pPr>
      <w:tabs>
        <w:tab w:val="center" w:pos="4320"/>
        <w:tab w:val="right" w:pos="8640"/>
      </w:tabs>
      <w:spacing w:after="0"/>
    </w:pPr>
  </w:style>
  <w:style w:type="character" w:customStyle="1" w:styleId="HeaderChar">
    <w:name w:val="Header Char"/>
    <w:basedOn w:val="DefaultParagraphFont"/>
    <w:link w:val="Header"/>
    <w:uiPriority w:val="99"/>
    <w:rsid w:val="00FB0C50"/>
  </w:style>
  <w:style w:type="paragraph" w:styleId="Footer">
    <w:name w:val="footer"/>
    <w:basedOn w:val="Normal"/>
    <w:link w:val="FooterChar"/>
    <w:uiPriority w:val="99"/>
    <w:unhideWhenUsed/>
    <w:rsid w:val="00FB0C50"/>
    <w:pPr>
      <w:tabs>
        <w:tab w:val="center" w:pos="4320"/>
        <w:tab w:val="right" w:pos="8640"/>
      </w:tabs>
      <w:spacing w:after="0"/>
    </w:pPr>
  </w:style>
  <w:style w:type="character" w:customStyle="1" w:styleId="FooterChar">
    <w:name w:val="Footer Char"/>
    <w:basedOn w:val="DefaultParagraphFont"/>
    <w:link w:val="Footer"/>
    <w:uiPriority w:val="99"/>
    <w:rsid w:val="00FB0C50"/>
  </w:style>
  <w:style w:type="character" w:styleId="PageNumber">
    <w:name w:val="page number"/>
    <w:basedOn w:val="DefaultParagraphFont"/>
    <w:uiPriority w:val="99"/>
    <w:semiHidden/>
    <w:unhideWhenUsed/>
    <w:rsid w:val="00457663"/>
  </w:style>
  <w:style w:type="paragraph" w:styleId="BalloonText">
    <w:name w:val="Balloon Text"/>
    <w:basedOn w:val="Normal"/>
    <w:link w:val="BalloonTextChar"/>
    <w:uiPriority w:val="99"/>
    <w:semiHidden/>
    <w:unhideWhenUsed/>
    <w:rsid w:val="0090775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7752"/>
    <w:rPr>
      <w:rFonts w:ascii="Lucida Grande" w:hAnsi="Lucida Grande" w:cs="Lucida Grande"/>
      <w:sz w:val="18"/>
      <w:szCs w:val="18"/>
    </w:rPr>
  </w:style>
  <w:style w:type="paragraph" w:styleId="NormalWeb">
    <w:name w:val="Normal (Web)"/>
    <w:basedOn w:val="Normal"/>
    <w:uiPriority w:val="99"/>
    <w:semiHidden/>
    <w:unhideWhenUsed/>
    <w:rsid w:val="00DA221D"/>
    <w:rPr>
      <w:rFonts w:ascii="Times New Roman" w:hAnsi="Times New Roman" w:cs="Times New Roman"/>
    </w:rPr>
  </w:style>
  <w:style w:type="paragraph" w:customStyle="1" w:styleId="EndNoteBibliographyTitle">
    <w:name w:val="EndNote Bibliography Title"/>
    <w:basedOn w:val="Normal"/>
    <w:rsid w:val="00050FC9"/>
    <w:pPr>
      <w:spacing w:after="0"/>
      <w:jc w:val="center"/>
    </w:pPr>
    <w:rPr>
      <w:rFonts w:ascii="Cambria" w:hAnsi="Cambria"/>
    </w:rPr>
  </w:style>
  <w:style w:type="paragraph" w:customStyle="1" w:styleId="EndNoteBibliography">
    <w:name w:val="EndNote Bibliography"/>
    <w:basedOn w:val="Normal"/>
    <w:rsid w:val="00050FC9"/>
    <w:pPr>
      <w:jc w:val="both"/>
    </w:pPr>
    <w:rPr>
      <w:rFonts w:ascii="Cambria" w:hAnsi="Cambria"/>
    </w:rPr>
  </w:style>
  <w:style w:type="character" w:styleId="CommentReference">
    <w:name w:val="annotation reference"/>
    <w:basedOn w:val="DefaultParagraphFont"/>
    <w:uiPriority w:val="99"/>
    <w:semiHidden/>
    <w:unhideWhenUsed/>
    <w:rsid w:val="00905AAB"/>
    <w:rPr>
      <w:sz w:val="16"/>
      <w:szCs w:val="16"/>
    </w:rPr>
  </w:style>
  <w:style w:type="paragraph" w:styleId="CommentText">
    <w:name w:val="annotation text"/>
    <w:basedOn w:val="Normal"/>
    <w:link w:val="CommentTextChar"/>
    <w:uiPriority w:val="99"/>
    <w:semiHidden/>
    <w:unhideWhenUsed/>
    <w:rsid w:val="00905AAB"/>
    <w:rPr>
      <w:sz w:val="20"/>
      <w:szCs w:val="20"/>
    </w:rPr>
  </w:style>
  <w:style w:type="character" w:customStyle="1" w:styleId="CommentTextChar">
    <w:name w:val="Comment Text Char"/>
    <w:basedOn w:val="DefaultParagraphFont"/>
    <w:link w:val="CommentText"/>
    <w:uiPriority w:val="99"/>
    <w:semiHidden/>
    <w:rsid w:val="00905AAB"/>
    <w:rPr>
      <w:sz w:val="20"/>
      <w:szCs w:val="20"/>
    </w:rPr>
  </w:style>
  <w:style w:type="paragraph" w:styleId="CommentSubject">
    <w:name w:val="annotation subject"/>
    <w:basedOn w:val="CommentText"/>
    <w:next w:val="CommentText"/>
    <w:link w:val="CommentSubjectChar"/>
    <w:uiPriority w:val="99"/>
    <w:semiHidden/>
    <w:unhideWhenUsed/>
    <w:rsid w:val="00905AAB"/>
    <w:rPr>
      <w:b/>
      <w:bCs/>
    </w:rPr>
  </w:style>
  <w:style w:type="character" w:customStyle="1" w:styleId="CommentSubjectChar">
    <w:name w:val="Comment Subject Char"/>
    <w:basedOn w:val="CommentTextChar"/>
    <w:link w:val="CommentSubject"/>
    <w:uiPriority w:val="99"/>
    <w:semiHidden/>
    <w:rsid w:val="00905AAB"/>
    <w:rPr>
      <w:b/>
      <w:bCs/>
      <w:sz w:val="20"/>
      <w:szCs w:val="20"/>
    </w:rPr>
  </w:style>
  <w:style w:type="character" w:styleId="Hyperlink">
    <w:name w:val="Hyperlink"/>
    <w:basedOn w:val="DefaultParagraphFont"/>
    <w:uiPriority w:val="99"/>
    <w:unhideWhenUsed/>
    <w:rsid w:val="000B5E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4154">
      <w:bodyDiv w:val="1"/>
      <w:marLeft w:val="0"/>
      <w:marRight w:val="0"/>
      <w:marTop w:val="0"/>
      <w:marBottom w:val="0"/>
      <w:divBdr>
        <w:top w:val="none" w:sz="0" w:space="0" w:color="auto"/>
        <w:left w:val="none" w:sz="0" w:space="0" w:color="auto"/>
        <w:bottom w:val="none" w:sz="0" w:space="0" w:color="auto"/>
        <w:right w:val="none" w:sz="0" w:space="0" w:color="auto"/>
      </w:divBdr>
    </w:div>
    <w:div w:id="330568440">
      <w:bodyDiv w:val="1"/>
      <w:marLeft w:val="0"/>
      <w:marRight w:val="0"/>
      <w:marTop w:val="0"/>
      <w:marBottom w:val="0"/>
      <w:divBdr>
        <w:top w:val="none" w:sz="0" w:space="0" w:color="auto"/>
        <w:left w:val="none" w:sz="0" w:space="0" w:color="auto"/>
        <w:bottom w:val="none" w:sz="0" w:space="0" w:color="auto"/>
        <w:right w:val="none" w:sz="0" w:space="0" w:color="auto"/>
      </w:divBdr>
    </w:div>
    <w:div w:id="403651915">
      <w:bodyDiv w:val="1"/>
      <w:marLeft w:val="0"/>
      <w:marRight w:val="0"/>
      <w:marTop w:val="0"/>
      <w:marBottom w:val="0"/>
      <w:divBdr>
        <w:top w:val="none" w:sz="0" w:space="0" w:color="auto"/>
        <w:left w:val="none" w:sz="0" w:space="0" w:color="auto"/>
        <w:bottom w:val="none" w:sz="0" w:space="0" w:color="auto"/>
        <w:right w:val="none" w:sz="0" w:space="0" w:color="auto"/>
      </w:divBdr>
    </w:div>
    <w:div w:id="422798669">
      <w:bodyDiv w:val="1"/>
      <w:marLeft w:val="0"/>
      <w:marRight w:val="0"/>
      <w:marTop w:val="0"/>
      <w:marBottom w:val="0"/>
      <w:divBdr>
        <w:top w:val="none" w:sz="0" w:space="0" w:color="auto"/>
        <w:left w:val="none" w:sz="0" w:space="0" w:color="auto"/>
        <w:bottom w:val="none" w:sz="0" w:space="0" w:color="auto"/>
        <w:right w:val="none" w:sz="0" w:space="0" w:color="auto"/>
      </w:divBdr>
    </w:div>
    <w:div w:id="601451530">
      <w:bodyDiv w:val="1"/>
      <w:marLeft w:val="0"/>
      <w:marRight w:val="0"/>
      <w:marTop w:val="0"/>
      <w:marBottom w:val="0"/>
      <w:divBdr>
        <w:top w:val="none" w:sz="0" w:space="0" w:color="auto"/>
        <w:left w:val="none" w:sz="0" w:space="0" w:color="auto"/>
        <w:bottom w:val="none" w:sz="0" w:space="0" w:color="auto"/>
        <w:right w:val="none" w:sz="0" w:space="0" w:color="auto"/>
      </w:divBdr>
    </w:div>
    <w:div w:id="850028439">
      <w:bodyDiv w:val="1"/>
      <w:marLeft w:val="0"/>
      <w:marRight w:val="0"/>
      <w:marTop w:val="0"/>
      <w:marBottom w:val="0"/>
      <w:divBdr>
        <w:top w:val="none" w:sz="0" w:space="0" w:color="auto"/>
        <w:left w:val="none" w:sz="0" w:space="0" w:color="auto"/>
        <w:bottom w:val="none" w:sz="0" w:space="0" w:color="auto"/>
        <w:right w:val="none" w:sz="0" w:space="0" w:color="auto"/>
      </w:divBdr>
    </w:div>
    <w:div w:id="858588565">
      <w:bodyDiv w:val="1"/>
      <w:marLeft w:val="0"/>
      <w:marRight w:val="0"/>
      <w:marTop w:val="0"/>
      <w:marBottom w:val="0"/>
      <w:divBdr>
        <w:top w:val="none" w:sz="0" w:space="0" w:color="auto"/>
        <w:left w:val="none" w:sz="0" w:space="0" w:color="auto"/>
        <w:bottom w:val="none" w:sz="0" w:space="0" w:color="auto"/>
        <w:right w:val="none" w:sz="0" w:space="0" w:color="auto"/>
      </w:divBdr>
    </w:div>
    <w:div w:id="860094719">
      <w:bodyDiv w:val="1"/>
      <w:marLeft w:val="0"/>
      <w:marRight w:val="0"/>
      <w:marTop w:val="0"/>
      <w:marBottom w:val="0"/>
      <w:divBdr>
        <w:top w:val="none" w:sz="0" w:space="0" w:color="auto"/>
        <w:left w:val="none" w:sz="0" w:space="0" w:color="auto"/>
        <w:bottom w:val="none" w:sz="0" w:space="0" w:color="auto"/>
        <w:right w:val="none" w:sz="0" w:space="0" w:color="auto"/>
      </w:divBdr>
    </w:div>
    <w:div w:id="944850234">
      <w:bodyDiv w:val="1"/>
      <w:marLeft w:val="0"/>
      <w:marRight w:val="0"/>
      <w:marTop w:val="0"/>
      <w:marBottom w:val="0"/>
      <w:divBdr>
        <w:top w:val="none" w:sz="0" w:space="0" w:color="auto"/>
        <w:left w:val="none" w:sz="0" w:space="0" w:color="auto"/>
        <w:bottom w:val="none" w:sz="0" w:space="0" w:color="auto"/>
        <w:right w:val="none" w:sz="0" w:space="0" w:color="auto"/>
      </w:divBdr>
    </w:div>
    <w:div w:id="1024212326">
      <w:bodyDiv w:val="1"/>
      <w:marLeft w:val="0"/>
      <w:marRight w:val="0"/>
      <w:marTop w:val="0"/>
      <w:marBottom w:val="0"/>
      <w:divBdr>
        <w:top w:val="none" w:sz="0" w:space="0" w:color="auto"/>
        <w:left w:val="none" w:sz="0" w:space="0" w:color="auto"/>
        <w:bottom w:val="none" w:sz="0" w:space="0" w:color="auto"/>
        <w:right w:val="none" w:sz="0" w:space="0" w:color="auto"/>
      </w:divBdr>
    </w:div>
    <w:div w:id="1427386374">
      <w:bodyDiv w:val="1"/>
      <w:marLeft w:val="0"/>
      <w:marRight w:val="0"/>
      <w:marTop w:val="0"/>
      <w:marBottom w:val="0"/>
      <w:divBdr>
        <w:top w:val="none" w:sz="0" w:space="0" w:color="auto"/>
        <w:left w:val="none" w:sz="0" w:space="0" w:color="auto"/>
        <w:bottom w:val="none" w:sz="0" w:space="0" w:color="auto"/>
        <w:right w:val="none" w:sz="0" w:space="0" w:color="auto"/>
      </w:divBdr>
    </w:div>
    <w:div w:id="1687244308">
      <w:bodyDiv w:val="1"/>
      <w:marLeft w:val="0"/>
      <w:marRight w:val="0"/>
      <w:marTop w:val="0"/>
      <w:marBottom w:val="0"/>
      <w:divBdr>
        <w:top w:val="none" w:sz="0" w:space="0" w:color="auto"/>
        <w:left w:val="none" w:sz="0" w:space="0" w:color="auto"/>
        <w:bottom w:val="none" w:sz="0" w:space="0" w:color="auto"/>
        <w:right w:val="none" w:sz="0" w:space="0" w:color="auto"/>
      </w:divBdr>
    </w:div>
    <w:div w:id="1967546932">
      <w:bodyDiv w:val="1"/>
      <w:marLeft w:val="0"/>
      <w:marRight w:val="0"/>
      <w:marTop w:val="0"/>
      <w:marBottom w:val="0"/>
      <w:divBdr>
        <w:top w:val="none" w:sz="0" w:space="0" w:color="auto"/>
        <w:left w:val="none" w:sz="0" w:space="0" w:color="auto"/>
        <w:bottom w:val="none" w:sz="0" w:space="0" w:color="auto"/>
        <w:right w:val="none" w:sz="0" w:space="0" w:color="auto"/>
      </w:divBdr>
    </w:div>
    <w:div w:id="2074346837">
      <w:bodyDiv w:val="1"/>
      <w:marLeft w:val="0"/>
      <w:marRight w:val="0"/>
      <w:marTop w:val="0"/>
      <w:marBottom w:val="0"/>
      <w:divBdr>
        <w:top w:val="none" w:sz="0" w:space="0" w:color="auto"/>
        <w:left w:val="none" w:sz="0" w:space="0" w:color="auto"/>
        <w:bottom w:val="none" w:sz="0" w:space="0" w:color="auto"/>
        <w:right w:val="none" w:sz="0" w:space="0" w:color="auto"/>
      </w:divBdr>
      <w:divsChild>
        <w:div w:id="1838576614">
          <w:marLeft w:val="0"/>
          <w:marRight w:val="0"/>
          <w:marTop w:val="0"/>
          <w:marBottom w:val="0"/>
          <w:divBdr>
            <w:top w:val="none" w:sz="0" w:space="0" w:color="auto"/>
            <w:left w:val="none" w:sz="0" w:space="0" w:color="auto"/>
            <w:bottom w:val="none" w:sz="0" w:space="0" w:color="auto"/>
            <w:right w:val="none" w:sz="0" w:space="0" w:color="auto"/>
          </w:divBdr>
          <w:divsChild>
            <w:div w:id="462583772">
              <w:marLeft w:val="0"/>
              <w:marRight w:val="0"/>
              <w:marTop w:val="0"/>
              <w:marBottom w:val="0"/>
              <w:divBdr>
                <w:top w:val="none" w:sz="0" w:space="0" w:color="auto"/>
                <w:left w:val="none" w:sz="0" w:space="0" w:color="auto"/>
                <w:bottom w:val="none" w:sz="0" w:space="0" w:color="auto"/>
                <w:right w:val="none" w:sz="0" w:space="0" w:color="auto"/>
              </w:divBdr>
              <w:divsChild>
                <w:div w:id="312485608">
                  <w:marLeft w:val="0"/>
                  <w:marRight w:val="0"/>
                  <w:marTop w:val="0"/>
                  <w:marBottom w:val="0"/>
                  <w:divBdr>
                    <w:top w:val="none" w:sz="0" w:space="0" w:color="auto"/>
                    <w:left w:val="none" w:sz="0" w:space="0" w:color="auto"/>
                    <w:bottom w:val="none" w:sz="0" w:space="0" w:color="auto"/>
                    <w:right w:val="none" w:sz="0" w:space="0" w:color="auto"/>
                  </w:divBdr>
                  <w:divsChild>
                    <w:div w:id="5041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10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dx.doi.org/10.1016/j.ajhg.2012.10.010"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37</Pages>
  <Words>7962</Words>
  <Characters>45387</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Flint</dc:creator>
  <cp:lastModifiedBy>Jonathan Flint</cp:lastModifiedBy>
  <cp:revision>22</cp:revision>
  <cp:lastPrinted>2015-10-19T15:22:00Z</cp:lastPrinted>
  <dcterms:created xsi:type="dcterms:W3CDTF">2015-11-15T17:12:00Z</dcterms:created>
  <dcterms:modified xsi:type="dcterms:W3CDTF">2015-11-18T07:27:00Z</dcterms:modified>
</cp:coreProperties>
</file>